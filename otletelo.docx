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09880" w14:textId="5231AD21" w:rsidR="006D1DE7" w:rsidRPr="00285BC8" w:rsidRDefault="008C59AC" w:rsidP="008C59AC">
      <w:pPr>
        <w:pStyle w:val="Title"/>
      </w:pPr>
      <w:r w:rsidRPr="00285BC8">
        <w:t xml:space="preserve">Android </w:t>
      </w:r>
      <w:r w:rsidR="00285BC8" w:rsidRPr="00285BC8">
        <w:t>project</w:t>
      </w:r>
    </w:p>
    <w:sdt>
      <w:sdtPr>
        <w:rPr>
          <w:rFonts w:ascii="Times New Roman" w:eastAsiaTheme="minorEastAsia" w:hAnsi="Times New Roman" w:cstheme="minorHAnsi"/>
          <w:color w:val="auto"/>
          <w:sz w:val="24"/>
          <w:szCs w:val="22"/>
          <w:lang w:eastAsia="en-US"/>
        </w:rPr>
        <w:id w:val="860016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86F27B" w14:textId="1A0A5668" w:rsidR="00073D74" w:rsidRPr="00285BC8" w:rsidRDefault="00073D74">
          <w:pPr>
            <w:pStyle w:val="TOCHeading"/>
          </w:pPr>
          <w:r w:rsidRPr="00285BC8">
            <w:rPr>
              <w:rFonts w:ascii="Times New Roman" w:hAnsi="Times New Roman" w:cs="Times New Roman"/>
              <w:color w:val="auto"/>
            </w:rPr>
            <w:t>Tartalom</w:t>
          </w:r>
        </w:p>
        <w:p w14:paraId="5A7D75EC" w14:textId="15303473" w:rsidR="00604B8A" w:rsidRDefault="00073D74">
          <w:pPr>
            <w:pStyle w:val="TOC1"/>
            <w:rPr>
              <w:rFonts w:asciiTheme="minorHAnsi" w:hAnsiTheme="minorHAnsi" w:cstheme="minorBidi"/>
              <w:sz w:val="22"/>
              <w:lang w:eastAsia="hu-HU"/>
            </w:rPr>
          </w:pPr>
          <w:r w:rsidRPr="00285BC8">
            <w:fldChar w:fldCharType="begin"/>
          </w:r>
          <w:r w:rsidRPr="00285BC8">
            <w:instrText xml:space="preserve"> TOC \o "1-3" \h \z \u </w:instrText>
          </w:r>
          <w:r w:rsidRPr="00285BC8">
            <w:fldChar w:fldCharType="separate"/>
          </w:r>
          <w:hyperlink w:anchor="_Toc59104405" w:history="1">
            <w:r w:rsidR="00604B8A" w:rsidRPr="00A40A9A">
              <w:rPr>
                <w:rStyle w:val="Hyperlink"/>
              </w:rPr>
              <w:t>1.</w:t>
            </w:r>
            <w:r w:rsidR="00604B8A">
              <w:rPr>
                <w:rFonts w:asciiTheme="minorHAnsi" w:hAnsiTheme="minorHAnsi" w:cstheme="minorBidi"/>
                <w:sz w:val="22"/>
                <w:lang w:eastAsia="hu-HU"/>
              </w:rPr>
              <w:tab/>
            </w:r>
            <w:r w:rsidR="00604B8A" w:rsidRPr="00A40A9A">
              <w:rPr>
                <w:rStyle w:val="Hyperlink"/>
              </w:rPr>
              <w:t>Ötletelés</w:t>
            </w:r>
            <w:r w:rsidR="00604B8A">
              <w:rPr>
                <w:webHidden/>
              </w:rPr>
              <w:tab/>
            </w:r>
            <w:r w:rsidR="00604B8A">
              <w:rPr>
                <w:webHidden/>
              </w:rPr>
              <w:fldChar w:fldCharType="begin"/>
            </w:r>
            <w:r w:rsidR="00604B8A">
              <w:rPr>
                <w:webHidden/>
              </w:rPr>
              <w:instrText xml:space="preserve"> PAGEREF _Toc59104405 \h </w:instrText>
            </w:r>
            <w:r w:rsidR="00604B8A">
              <w:rPr>
                <w:webHidden/>
              </w:rPr>
            </w:r>
            <w:r w:rsidR="00604B8A">
              <w:rPr>
                <w:webHidden/>
              </w:rPr>
              <w:fldChar w:fldCharType="separate"/>
            </w:r>
            <w:r w:rsidR="00604B8A">
              <w:rPr>
                <w:webHidden/>
              </w:rPr>
              <w:t>2</w:t>
            </w:r>
            <w:r w:rsidR="00604B8A">
              <w:rPr>
                <w:webHidden/>
              </w:rPr>
              <w:fldChar w:fldCharType="end"/>
            </w:r>
          </w:hyperlink>
        </w:p>
        <w:p w14:paraId="1A21CAB5" w14:textId="4E85546F" w:rsidR="00604B8A" w:rsidRDefault="00FD312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eastAsia="hu-HU"/>
            </w:rPr>
          </w:pPr>
          <w:hyperlink w:anchor="_Toc59104406" w:history="1">
            <w:r w:rsidR="00604B8A" w:rsidRPr="00A40A9A">
              <w:rPr>
                <w:rStyle w:val="Hyperlink"/>
                <w:noProof/>
              </w:rPr>
              <w:t>1.1.</w:t>
            </w:r>
            <w:r w:rsidR="00604B8A">
              <w:rPr>
                <w:rFonts w:asciiTheme="minorHAnsi" w:hAnsiTheme="minorHAnsi" w:cstheme="minorBidi"/>
                <w:noProof/>
                <w:sz w:val="22"/>
                <w:lang w:eastAsia="hu-HU"/>
              </w:rPr>
              <w:tab/>
            </w:r>
            <w:r w:rsidR="00604B8A" w:rsidRPr="00A40A9A">
              <w:rPr>
                <w:rStyle w:val="Hyperlink"/>
                <w:noProof/>
              </w:rPr>
              <w:t>Infrastruktúra</w:t>
            </w:r>
            <w:r w:rsidR="00604B8A">
              <w:rPr>
                <w:noProof/>
                <w:webHidden/>
              </w:rPr>
              <w:tab/>
            </w:r>
            <w:r w:rsidR="00604B8A">
              <w:rPr>
                <w:noProof/>
                <w:webHidden/>
              </w:rPr>
              <w:fldChar w:fldCharType="begin"/>
            </w:r>
            <w:r w:rsidR="00604B8A">
              <w:rPr>
                <w:noProof/>
                <w:webHidden/>
              </w:rPr>
              <w:instrText xml:space="preserve"> PAGEREF _Toc59104406 \h </w:instrText>
            </w:r>
            <w:r w:rsidR="00604B8A">
              <w:rPr>
                <w:noProof/>
                <w:webHidden/>
              </w:rPr>
            </w:r>
            <w:r w:rsidR="00604B8A">
              <w:rPr>
                <w:noProof/>
                <w:webHidden/>
              </w:rPr>
              <w:fldChar w:fldCharType="separate"/>
            </w:r>
            <w:r w:rsidR="00604B8A">
              <w:rPr>
                <w:noProof/>
                <w:webHidden/>
              </w:rPr>
              <w:t>2</w:t>
            </w:r>
            <w:r w:rsidR="00604B8A">
              <w:rPr>
                <w:noProof/>
                <w:webHidden/>
              </w:rPr>
              <w:fldChar w:fldCharType="end"/>
            </w:r>
          </w:hyperlink>
        </w:p>
        <w:p w14:paraId="1D6A51C8" w14:textId="035460DA" w:rsidR="00604B8A" w:rsidRDefault="00FD312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eastAsia="hu-HU"/>
            </w:rPr>
          </w:pPr>
          <w:hyperlink w:anchor="_Toc59104407" w:history="1">
            <w:r w:rsidR="00604B8A" w:rsidRPr="00A40A9A">
              <w:rPr>
                <w:rStyle w:val="Hyperlink"/>
                <w:noProof/>
              </w:rPr>
              <w:t>1.2.</w:t>
            </w:r>
            <w:r w:rsidR="00604B8A">
              <w:rPr>
                <w:rFonts w:asciiTheme="minorHAnsi" w:hAnsiTheme="minorHAnsi" w:cstheme="minorBidi"/>
                <w:noProof/>
                <w:sz w:val="22"/>
                <w:lang w:eastAsia="hu-HU"/>
              </w:rPr>
              <w:tab/>
            </w:r>
            <w:r w:rsidR="00604B8A" w:rsidRPr="00A40A9A">
              <w:rPr>
                <w:rStyle w:val="Hyperlink"/>
                <w:noProof/>
              </w:rPr>
              <w:t>Játékszabály</w:t>
            </w:r>
            <w:r w:rsidR="00604B8A">
              <w:rPr>
                <w:noProof/>
                <w:webHidden/>
              </w:rPr>
              <w:tab/>
            </w:r>
            <w:r w:rsidR="00604B8A">
              <w:rPr>
                <w:noProof/>
                <w:webHidden/>
              </w:rPr>
              <w:fldChar w:fldCharType="begin"/>
            </w:r>
            <w:r w:rsidR="00604B8A">
              <w:rPr>
                <w:noProof/>
                <w:webHidden/>
              </w:rPr>
              <w:instrText xml:space="preserve"> PAGEREF _Toc59104407 \h </w:instrText>
            </w:r>
            <w:r w:rsidR="00604B8A">
              <w:rPr>
                <w:noProof/>
                <w:webHidden/>
              </w:rPr>
            </w:r>
            <w:r w:rsidR="00604B8A">
              <w:rPr>
                <w:noProof/>
                <w:webHidden/>
              </w:rPr>
              <w:fldChar w:fldCharType="separate"/>
            </w:r>
            <w:r w:rsidR="00604B8A">
              <w:rPr>
                <w:noProof/>
                <w:webHidden/>
              </w:rPr>
              <w:t>2</w:t>
            </w:r>
            <w:r w:rsidR="00604B8A">
              <w:rPr>
                <w:noProof/>
                <w:webHidden/>
              </w:rPr>
              <w:fldChar w:fldCharType="end"/>
            </w:r>
          </w:hyperlink>
        </w:p>
        <w:p w14:paraId="12D018D6" w14:textId="07464799" w:rsidR="00604B8A" w:rsidRDefault="00FD312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eastAsia="hu-HU"/>
            </w:rPr>
          </w:pPr>
          <w:hyperlink w:anchor="_Toc59104408" w:history="1">
            <w:r w:rsidR="00604B8A" w:rsidRPr="00A40A9A">
              <w:rPr>
                <w:rStyle w:val="Hyperlink"/>
                <w:noProof/>
              </w:rPr>
              <w:t>1.3.</w:t>
            </w:r>
            <w:r w:rsidR="00604B8A">
              <w:rPr>
                <w:rFonts w:asciiTheme="minorHAnsi" w:hAnsiTheme="minorHAnsi" w:cstheme="minorBidi"/>
                <w:noProof/>
                <w:sz w:val="22"/>
                <w:lang w:eastAsia="hu-HU"/>
              </w:rPr>
              <w:tab/>
            </w:r>
            <w:r w:rsidR="00604B8A" w:rsidRPr="00A40A9A">
              <w:rPr>
                <w:rStyle w:val="Hyperlink"/>
                <w:noProof/>
              </w:rPr>
              <w:t>Implementáció</w:t>
            </w:r>
            <w:r w:rsidR="00604B8A">
              <w:rPr>
                <w:noProof/>
                <w:webHidden/>
              </w:rPr>
              <w:tab/>
            </w:r>
            <w:r w:rsidR="00604B8A">
              <w:rPr>
                <w:noProof/>
                <w:webHidden/>
              </w:rPr>
              <w:fldChar w:fldCharType="begin"/>
            </w:r>
            <w:r w:rsidR="00604B8A">
              <w:rPr>
                <w:noProof/>
                <w:webHidden/>
              </w:rPr>
              <w:instrText xml:space="preserve"> PAGEREF _Toc59104408 \h </w:instrText>
            </w:r>
            <w:r w:rsidR="00604B8A">
              <w:rPr>
                <w:noProof/>
                <w:webHidden/>
              </w:rPr>
            </w:r>
            <w:r w:rsidR="00604B8A">
              <w:rPr>
                <w:noProof/>
                <w:webHidden/>
              </w:rPr>
              <w:fldChar w:fldCharType="separate"/>
            </w:r>
            <w:r w:rsidR="00604B8A">
              <w:rPr>
                <w:noProof/>
                <w:webHidden/>
              </w:rPr>
              <w:t>3</w:t>
            </w:r>
            <w:r w:rsidR="00604B8A">
              <w:rPr>
                <w:noProof/>
                <w:webHidden/>
              </w:rPr>
              <w:fldChar w:fldCharType="end"/>
            </w:r>
          </w:hyperlink>
        </w:p>
        <w:p w14:paraId="54557F8A" w14:textId="2E19C549" w:rsidR="00604B8A" w:rsidRDefault="00FD312A">
          <w:pPr>
            <w:pStyle w:val="TOC3"/>
            <w:tabs>
              <w:tab w:val="left" w:pos="1807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eastAsia="hu-HU"/>
            </w:rPr>
          </w:pPr>
          <w:hyperlink w:anchor="_Toc59104409" w:history="1">
            <w:r w:rsidR="00604B8A" w:rsidRPr="00A40A9A">
              <w:rPr>
                <w:rStyle w:val="Hyperlink"/>
                <w:noProof/>
              </w:rPr>
              <w:t>1.3.1.</w:t>
            </w:r>
            <w:r w:rsidR="00604B8A">
              <w:rPr>
                <w:rFonts w:asciiTheme="minorHAnsi" w:hAnsiTheme="minorHAnsi" w:cstheme="minorBidi"/>
                <w:noProof/>
                <w:sz w:val="22"/>
                <w:lang w:eastAsia="hu-HU"/>
              </w:rPr>
              <w:tab/>
            </w:r>
            <w:r w:rsidR="00604B8A" w:rsidRPr="00A40A9A">
              <w:rPr>
                <w:rStyle w:val="Hyperlink"/>
                <w:noProof/>
              </w:rPr>
              <w:t>Játéklogika</w:t>
            </w:r>
            <w:r w:rsidR="00604B8A">
              <w:rPr>
                <w:noProof/>
                <w:webHidden/>
              </w:rPr>
              <w:tab/>
            </w:r>
            <w:r w:rsidR="00604B8A">
              <w:rPr>
                <w:noProof/>
                <w:webHidden/>
              </w:rPr>
              <w:fldChar w:fldCharType="begin"/>
            </w:r>
            <w:r w:rsidR="00604B8A">
              <w:rPr>
                <w:noProof/>
                <w:webHidden/>
              </w:rPr>
              <w:instrText xml:space="preserve"> PAGEREF _Toc59104409 \h </w:instrText>
            </w:r>
            <w:r w:rsidR="00604B8A">
              <w:rPr>
                <w:noProof/>
                <w:webHidden/>
              </w:rPr>
            </w:r>
            <w:r w:rsidR="00604B8A">
              <w:rPr>
                <w:noProof/>
                <w:webHidden/>
              </w:rPr>
              <w:fldChar w:fldCharType="separate"/>
            </w:r>
            <w:r w:rsidR="00604B8A">
              <w:rPr>
                <w:noProof/>
                <w:webHidden/>
              </w:rPr>
              <w:t>3</w:t>
            </w:r>
            <w:r w:rsidR="00604B8A">
              <w:rPr>
                <w:noProof/>
                <w:webHidden/>
              </w:rPr>
              <w:fldChar w:fldCharType="end"/>
            </w:r>
          </w:hyperlink>
        </w:p>
        <w:p w14:paraId="6F0ABB01" w14:textId="63FD5104" w:rsidR="00604B8A" w:rsidRDefault="00FD312A">
          <w:pPr>
            <w:pStyle w:val="TOC3"/>
            <w:tabs>
              <w:tab w:val="left" w:pos="1807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eastAsia="hu-HU"/>
            </w:rPr>
          </w:pPr>
          <w:hyperlink w:anchor="_Toc59104410" w:history="1">
            <w:r w:rsidR="00604B8A" w:rsidRPr="00A40A9A">
              <w:rPr>
                <w:rStyle w:val="Hyperlink"/>
                <w:noProof/>
              </w:rPr>
              <w:t>1.3.2.</w:t>
            </w:r>
            <w:r w:rsidR="00604B8A">
              <w:rPr>
                <w:rFonts w:asciiTheme="minorHAnsi" w:hAnsiTheme="minorHAnsi" w:cstheme="minorBidi"/>
                <w:noProof/>
                <w:sz w:val="22"/>
                <w:lang w:eastAsia="hu-HU"/>
              </w:rPr>
              <w:tab/>
            </w:r>
            <w:r w:rsidR="00604B8A" w:rsidRPr="00A40A9A">
              <w:rPr>
                <w:rStyle w:val="Hyperlink"/>
                <w:noProof/>
              </w:rPr>
              <w:t>Grafika</w:t>
            </w:r>
            <w:r w:rsidR="00604B8A">
              <w:rPr>
                <w:noProof/>
                <w:webHidden/>
              </w:rPr>
              <w:tab/>
            </w:r>
            <w:r w:rsidR="00604B8A">
              <w:rPr>
                <w:noProof/>
                <w:webHidden/>
              </w:rPr>
              <w:fldChar w:fldCharType="begin"/>
            </w:r>
            <w:r w:rsidR="00604B8A">
              <w:rPr>
                <w:noProof/>
                <w:webHidden/>
              </w:rPr>
              <w:instrText xml:space="preserve"> PAGEREF _Toc59104410 \h </w:instrText>
            </w:r>
            <w:r w:rsidR="00604B8A">
              <w:rPr>
                <w:noProof/>
                <w:webHidden/>
              </w:rPr>
            </w:r>
            <w:r w:rsidR="00604B8A">
              <w:rPr>
                <w:noProof/>
                <w:webHidden/>
              </w:rPr>
              <w:fldChar w:fldCharType="separate"/>
            </w:r>
            <w:r w:rsidR="00604B8A">
              <w:rPr>
                <w:noProof/>
                <w:webHidden/>
              </w:rPr>
              <w:t>3</w:t>
            </w:r>
            <w:r w:rsidR="00604B8A">
              <w:rPr>
                <w:noProof/>
                <w:webHidden/>
              </w:rPr>
              <w:fldChar w:fldCharType="end"/>
            </w:r>
          </w:hyperlink>
        </w:p>
        <w:p w14:paraId="09B50875" w14:textId="4D127904" w:rsidR="00604B8A" w:rsidRDefault="00FD312A">
          <w:pPr>
            <w:pStyle w:val="TOC3"/>
            <w:tabs>
              <w:tab w:val="left" w:pos="1807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eastAsia="hu-HU"/>
            </w:rPr>
          </w:pPr>
          <w:hyperlink w:anchor="_Toc59104411" w:history="1">
            <w:r w:rsidR="00604B8A" w:rsidRPr="00A40A9A">
              <w:rPr>
                <w:rStyle w:val="Hyperlink"/>
                <w:noProof/>
              </w:rPr>
              <w:t>1.3.3.</w:t>
            </w:r>
            <w:r w:rsidR="00604B8A">
              <w:rPr>
                <w:rFonts w:asciiTheme="minorHAnsi" w:hAnsiTheme="minorHAnsi" w:cstheme="minorBidi"/>
                <w:noProof/>
                <w:sz w:val="22"/>
                <w:lang w:eastAsia="hu-HU"/>
              </w:rPr>
              <w:tab/>
            </w:r>
            <w:r w:rsidR="00604B8A" w:rsidRPr="00A40A9A">
              <w:rPr>
                <w:rStyle w:val="Hyperlink"/>
                <w:noProof/>
              </w:rPr>
              <w:t>Egyéb</w:t>
            </w:r>
            <w:r w:rsidR="00604B8A">
              <w:rPr>
                <w:noProof/>
                <w:webHidden/>
              </w:rPr>
              <w:tab/>
            </w:r>
            <w:r w:rsidR="00604B8A">
              <w:rPr>
                <w:noProof/>
                <w:webHidden/>
              </w:rPr>
              <w:fldChar w:fldCharType="begin"/>
            </w:r>
            <w:r w:rsidR="00604B8A">
              <w:rPr>
                <w:noProof/>
                <w:webHidden/>
              </w:rPr>
              <w:instrText xml:space="preserve"> PAGEREF _Toc59104411 \h </w:instrText>
            </w:r>
            <w:r w:rsidR="00604B8A">
              <w:rPr>
                <w:noProof/>
                <w:webHidden/>
              </w:rPr>
            </w:r>
            <w:r w:rsidR="00604B8A">
              <w:rPr>
                <w:noProof/>
                <w:webHidden/>
              </w:rPr>
              <w:fldChar w:fldCharType="separate"/>
            </w:r>
            <w:r w:rsidR="00604B8A">
              <w:rPr>
                <w:noProof/>
                <w:webHidden/>
              </w:rPr>
              <w:t>3</w:t>
            </w:r>
            <w:r w:rsidR="00604B8A">
              <w:rPr>
                <w:noProof/>
                <w:webHidden/>
              </w:rPr>
              <w:fldChar w:fldCharType="end"/>
            </w:r>
          </w:hyperlink>
        </w:p>
        <w:p w14:paraId="011223FC" w14:textId="58E7C98F" w:rsidR="00604B8A" w:rsidRDefault="00FD312A">
          <w:pPr>
            <w:pStyle w:val="TOC1"/>
            <w:rPr>
              <w:rFonts w:asciiTheme="minorHAnsi" w:hAnsiTheme="minorHAnsi" w:cstheme="minorBidi"/>
              <w:sz w:val="22"/>
              <w:lang w:eastAsia="hu-HU"/>
            </w:rPr>
          </w:pPr>
          <w:hyperlink w:anchor="_Toc59104412" w:history="1">
            <w:r w:rsidR="00604B8A" w:rsidRPr="00A40A9A">
              <w:rPr>
                <w:rStyle w:val="Hyperlink"/>
              </w:rPr>
              <w:t>2.</w:t>
            </w:r>
            <w:r w:rsidR="00604B8A">
              <w:rPr>
                <w:rFonts w:asciiTheme="minorHAnsi" w:hAnsiTheme="minorHAnsi" w:cstheme="minorBidi"/>
                <w:sz w:val="22"/>
                <w:lang w:eastAsia="hu-HU"/>
              </w:rPr>
              <w:tab/>
            </w:r>
            <w:r w:rsidR="00604B8A" w:rsidRPr="00A40A9A">
              <w:rPr>
                <w:rStyle w:val="Hyperlink"/>
              </w:rPr>
              <w:t>Dokumentáció</w:t>
            </w:r>
            <w:r w:rsidR="00604B8A">
              <w:rPr>
                <w:webHidden/>
              </w:rPr>
              <w:tab/>
            </w:r>
            <w:r w:rsidR="00604B8A">
              <w:rPr>
                <w:webHidden/>
              </w:rPr>
              <w:fldChar w:fldCharType="begin"/>
            </w:r>
            <w:r w:rsidR="00604B8A">
              <w:rPr>
                <w:webHidden/>
              </w:rPr>
              <w:instrText xml:space="preserve"> PAGEREF _Toc59104412 \h </w:instrText>
            </w:r>
            <w:r w:rsidR="00604B8A">
              <w:rPr>
                <w:webHidden/>
              </w:rPr>
            </w:r>
            <w:r w:rsidR="00604B8A">
              <w:rPr>
                <w:webHidden/>
              </w:rPr>
              <w:fldChar w:fldCharType="separate"/>
            </w:r>
            <w:r w:rsidR="00604B8A">
              <w:rPr>
                <w:webHidden/>
              </w:rPr>
              <w:t>4</w:t>
            </w:r>
            <w:r w:rsidR="00604B8A">
              <w:rPr>
                <w:webHidden/>
              </w:rPr>
              <w:fldChar w:fldCharType="end"/>
            </w:r>
          </w:hyperlink>
        </w:p>
        <w:p w14:paraId="2FFB25DB" w14:textId="5932DCB1" w:rsidR="00604B8A" w:rsidRDefault="00FD312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eastAsia="hu-HU"/>
            </w:rPr>
          </w:pPr>
          <w:hyperlink w:anchor="_Toc59104413" w:history="1">
            <w:r w:rsidR="00604B8A" w:rsidRPr="00A40A9A">
              <w:rPr>
                <w:rStyle w:val="Hyperlink"/>
                <w:noProof/>
              </w:rPr>
              <w:t>2.1.</w:t>
            </w:r>
            <w:r w:rsidR="00604B8A">
              <w:rPr>
                <w:rFonts w:asciiTheme="minorHAnsi" w:hAnsiTheme="minorHAnsi" w:cstheme="minorBidi"/>
                <w:noProof/>
                <w:sz w:val="22"/>
                <w:lang w:eastAsia="hu-HU"/>
              </w:rPr>
              <w:tab/>
            </w:r>
            <w:r w:rsidR="00604B8A" w:rsidRPr="00A40A9A">
              <w:rPr>
                <w:rStyle w:val="Hyperlink"/>
                <w:noProof/>
              </w:rPr>
              <w:t>Játék leírása (játékszabály)</w:t>
            </w:r>
            <w:r w:rsidR="00604B8A">
              <w:rPr>
                <w:noProof/>
                <w:webHidden/>
              </w:rPr>
              <w:tab/>
            </w:r>
            <w:r w:rsidR="00604B8A">
              <w:rPr>
                <w:noProof/>
                <w:webHidden/>
              </w:rPr>
              <w:fldChar w:fldCharType="begin"/>
            </w:r>
            <w:r w:rsidR="00604B8A">
              <w:rPr>
                <w:noProof/>
                <w:webHidden/>
              </w:rPr>
              <w:instrText xml:space="preserve"> PAGEREF _Toc59104413 \h </w:instrText>
            </w:r>
            <w:r w:rsidR="00604B8A">
              <w:rPr>
                <w:noProof/>
                <w:webHidden/>
              </w:rPr>
            </w:r>
            <w:r w:rsidR="00604B8A">
              <w:rPr>
                <w:noProof/>
                <w:webHidden/>
              </w:rPr>
              <w:fldChar w:fldCharType="separate"/>
            </w:r>
            <w:r w:rsidR="00604B8A">
              <w:rPr>
                <w:noProof/>
                <w:webHidden/>
              </w:rPr>
              <w:t>4</w:t>
            </w:r>
            <w:r w:rsidR="00604B8A">
              <w:rPr>
                <w:noProof/>
                <w:webHidden/>
              </w:rPr>
              <w:fldChar w:fldCharType="end"/>
            </w:r>
          </w:hyperlink>
        </w:p>
        <w:p w14:paraId="50E81BF3" w14:textId="18E06641" w:rsidR="00604B8A" w:rsidRDefault="00FD312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eastAsia="hu-HU"/>
            </w:rPr>
          </w:pPr>
          <w:hyperlink w:anchor="_Toc59104414" w:history="1">
            <w:r w:rsidR="00604B8A" w:rsidRPr="00A40A9A">
              <w:rPr>
                <w:rStyle w:val="Hyperlink"/>
                <w:noProof/>
              </w:rPr>
              <w:t>2.2.</w:t>
            </w:r>
            <w:r w:rsidR="00604B8A">
              <w:rPr>
                <w:rFonts w:asciiTheme="minorHAnsi" w:hAnsiTheme="minorHAnsi" w:cstheme="minorBidi"/>
                <w:noProof/>
                <w:sz w:val="22"/>
                <w:lang w:eastAsia="hu-HU"/>
              </w:rPr>
              <w:tab/>
            </w:r>
            <w:r w:rsidR="00604B8A" w:rsidRPr="00A40A9A">
              <w:rPr>
                <w:rStyle w:val="Hyperlink"/>
                <w:noProof/>
              </w:rPr>
              <w:t>User Manual (mit hol hogyan)</w:t>
            </w:r>
            <w:r w:rsidR="00604B8A">
              <w:rPr>
                <w:noProof/>
                <w:webHidden/>
              </w:rPr>
              <w:tab/>
            </w:r>
            <w:r w:rsidR="00604B8A">
              <w:rPr>
                <w:noProof/>
                <w:webHidden/>
              </w:rPr>
              <w:fldChar w:fldCharType="begin"/>
            </w:r>
            <w:r w:rsidR="00604B8A">
              <w:rPr>
                <w:noProof/>
                <w:webHidden/>
              </w:rPr>
              <w:instrText xml:space="preserve"> PAGEREF _Toc59104414 \h </w:instrText>
            </w:r>
            <w:r w:rsidR="00604B8A">
              <w:rPr>
                <w:noProof/>
                <w:webHidden/>
              </w:rPr>
            </w:r>
            <w:r w:rsidR="00604B8A">
              <w:rPr>
                <w:noProof/>
                <w:webHidden/>
              </w:rPr>
              <w:fldChar w:fldCharType="separate"/>
            </w:r>
            <w:r w:rsidR="00604B8A">
              <w:rPr>
                <w:noProof/>
                <w:webHidden/>
              </w:rPr>
              <w:t>4</w:t>
            </w:r>
            <w:r w:rsidR="00604B8A">
              <w:rPr>
                <w:noProof/>
                <w:webHidden/>
              </w:rPr>
              <w:fldChar w:fldCharType="end"/>
            </w:r>
          </w:hyperlink>
        </w:p>
        <w:p w14:paraId="73851300" w14:textId="371492BC" w:rsidR="00604B8A" w:rsidRDefault="00FD312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eastAsia="hu-HU"/>
            </w:rPr>
          </w:pPr>
          <w:hyperlink w:anchor="_Toc59104415" w:history="1">
            <w:r w:rsidR="00604B8A" w:rsidRPr="00A40A9A">
              <w:rPr>
                <w:rStyle w:val="Hyperlink"/>
                <w:noProof/>
              </w:rPr>
              <w:t>2.3.</w:t>
            </w:r>
            <w:r w:rsidR="00604B8A">
              <w:rPr>
                <w:rFonts w:asciiTheme="minorHAnsi" w:hAnsiTheme="minorHAnsi" w:cstheme="minorBidi"/>
                <w:noProof/>
                <w:sz w:val="22"/>
                <w:lang w:eastAsia="hu-HU"/>
              </w:rPr>
              <w:tab/>
            </w:r>
            <w:r w:rsidR="00604B8A" w:rsidRPr="00A40A9A">
              <w:rPr>
                <w:rStyle w:val="Hyperlink"/>
                <w:noProof/>
              </w:rPr>
              <w:t>Tervezés</w:t>
            </w:r>
            <w:r w:rsidR="00604B8A">
              <w:rPr>
                <w:noProof/>
                <w:webHidden/>
              </w:rPr>
              <w:tab/>
            </w:r>
            <w:r w:rsidR="00604B8A">
              <w:rPr>
                <w:noProof/>
                <w:webHidden/>
              </w:rPr>
              <w:fldChar w:fldCharType="begin"/>
            </w:r>
            <w:r w:rsidR="00604B8A">
              <w:rPr>
                <w:noProof/>
                <w:webHidden/>
              </w:rPr>
              <w:instrText xml:space="preserve"> PAGEREF _Toc59104415 \h </w:instrText>
            </w:r>
            <w:r w:rsidR="00604B8A">
              <w:rPr>
                <w:noProof/>
                <w:webHidden/>
              </w:rPr>
            </w:r>
            <w:r w:rsidR="00604B8A">
              <w:rPr>
                <w:noProof/>
                <w:webHidden/>
              </w:rPr>
              <w:fldChar w:fldCharType="separate"/>
            </w:r>
            <w:r w:rsidR="00604B8A">
              <w:rPr>
                <w:noProof/>
                <w:webHidden/>
              </w:rPr>
              <w:t>4</w:t>
            </w:r>
            <w:r w:rsidR="00604B8A">
              <w:rPr>
                <w:noProof/>
                <w:webHidden/>
              </w:rPr>
              <w:fldChar w:fldCharType="end"/>
            </w:r>
          </w:hyperlink>
        </w:p>
        <w:p w14:paraId="5336E7BA" w14:textId="3B43440C" w:rsidR="00604B8A" w:rsidRDefault="00FD312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eastAsia="hu-HU"/>
            </w:rPr>
          </w:pPr>
          <w:hyperlink w:anchor="_Toc59104416" w:history="1">
            <w:r w:rsidR="00604B8A" w:rsidRPr="00A40A9A">
              <w:rPr>
                <w:rStyle w:val="Hyperlink"/>
                <w:noProof/>
              </w:rPr>
              <w:t>2.4.</w:t>
            </w:r>
            <w:r w:rsidR="00604B8A">
              <w:rPr>
                <w:rFonts w:asciiTheme="minorHAnsi" w:hAnsiTheme="minorHAnsi" w:cstheme="minorBidi"/>
                <w:noProof/>
                <w:sz w:val="22"/>
                <w:lang w:eastAsia="hu-HU"/>
              </w:rPr>
              <w:tab/>
            </w:r>
            <w:r w:rsidR="00604B8A" w:rsidRPr="00A40A9A">
              <w:rPr>
                <w:rStyle w:val="Hyperlink"/>
                <w:noProof/>
              </w:rPr>
              <w:t>Változások a dokumentációban</w:t>
            </w:r>
            <w:r w:rsidR="00604B8A">
              <w:rPr>
                <w:noProof/>
                <w:webHidden/>
              </w:rPr>
              <w:tab/>
            </w:r>
            <w:r w:rsidR="00604B8A">
              <w:rPr>
                <w:noProof/>
                <w:webHidden/>
              </w:rPr>
              <w:fldChar w:fldCharType="begin"/>
            </w:r>
            <w:r w:rsidR="00604B8A">
              <w:rPr>
                <w:noProof/>
                <w:webHidden/>
              </w:rPr>
              <w:instrText xml:space="preserve"> PAGEREF _Toc59104416 \h </w:instrText>
            </w:r>
            <w:r w:rsidR="00604B8A">
              <w:rPr>
                <w:noProof/>
                <w:webHidden/>
              </w:rPr>
            </w:r>
            <w:r w:rsidR="00604B8A">
              <w:rPr>
                <w:noProof/>
                <w:webHidden/>
              </w:rPr>
              <w:fldChar w:fldCharType="separate"/>
            </w:r>
            <w:r w:rsidR="00604B8A">
              <w:rPr>
                <w:noProof/>
                <w:webHidden/>
              </w:rPr>
              <w:t>4</w:t>
            </w:r>
            <w:r w:rsidR="00604B8A">
              <w:rPr>
                <w:noProof/>
                <w:webHidden/>
              </w:rPr>
              <w:fldChar w:fldCharType="end"/>
            </w:r>
          </w:hyperlink>
        </w:p>
        <w:p w14:paraId="7C64A6CE" w14:textId="35AC0553" w:rsidR="00604B8A" w:rsidRDefault="00FD312A">
          <w:pPr>
            <w:pStyle w:val="TOC1"/>
            <w:rPr>
              <w:rFonts w:asciiTheme="minorHAnsi" w:hAnsiTheme="minorHAnsi" w:cstheme="minorBidi"/>
              <w:sz w:val="22"/>
              <w:lang w:eastAsia="hu-HU"/>
            </w:rPr>
          </w:pPr>
          <w:hyperlink w:anchor="_Toc59104417" w:history="1">
            <w:r w:rsidR="00604B8A" w:rsidRPr="00A40A9A">
              <w:rPr>
                <w:rStyle w:val="Hyperlink"/>
              </w:rPr>
              <w:t>3.</w:t>
            </w:r>
            <w:r w:rsidR="00604B8A">
              <w:rPr>
                <w:rFonts w:asciiTheme="minorHAnsi" w:hAnsiTheme="minorHAnsi" w:cstheme="minorBidi"/>
                <w:sz w:val="22"/>
                <w:lang w:eastAsia="hu-HU"/>
              </w:rPr>
              <w:tab/>
            </w:r>
            <w:r w:rsidR="00604B8A" w:rsidRPr="00A40A9A">
              <w:rPr>
                <w:rStyle w:val="Hyperlink"/>
              </w:rPr>
              <w:t>Tipps &amp; tricks / Must do things</w:t>
            </w:r>
            <w:r w:rsidR="00604B8A">
              <w:rPr>
                <w:webHidden/>
              </w:rPr>
              <w:tab/>
            </w:r>
            <w:r w:rsidR="00604B8A">
              <w:rPr>
                <w:webHidden/>
              </w:rPr>
              <w:fldChar w:fldCharType="begin"/>
            </w:r>
            <w:r w:rsidR="00604B8A">
              <w:rPr>
                <w:webHidden/>
              </w:rPr>
              <w:instrText xml:space="preserve"> PAGEREF _Toc59104417 \h </w:instrText>
            </w:r>
            <w:r w:rsidR="00604B8A">
              <w:rPr>
                <w:webHidden/>
              </w:rPr>
            </w:r>
            <w:r w:rsidR="00604B8A">
              <w:rPr>
                <w:webHidden/>
              </w:rPr>
              <w:fldChar w:fldCharType="separate"/>
            </w:r>
            <w:r w:rsidR="00604B8A">
              <w:rPr>
                <w:webHidden/>
              </w:rPr>
              <w:t>4</w:t>
            </w:r>
            <w:r w:rsidR="00604B8A">
              <w:rPr>
                <w:webHidden/>
              </w:rPr>
              <w:fldChar w:fldCharType="end"/>
            </w:r>
          </w:hyperlink>
        </w:p>
        <w:p w14:paraId="3C601DAE" w14:textId="1B2FE6CE" w:rsidR="00604B8A" w:rsidRDefault="00FD312A">
          <w:pPr>
            <w:pStyle w:val="TOC1"/>
            <w:rPr>
              <w:rFonts w:asciiTheme="minorHAnsi" w:hAnsiTheme="minorHAnsi" w:cstheme="minorBidi"/>
              <w:sz w:val="22"/>
              <w:lang w:eastAsia="hu-HU"/>
            </w:rPr>
          </w:pPr>
          <w:hyperlink w:anchor="_Toc59104418" w:history="1">
            <w:r w:rsidR="00604B8A" w:rsidRPr="00A40A9A">
              <w:rPr>
                <w:rStyle w:val="Hyperlink"/>
              </w:rPr>
              <w:t>4.</w:t>
            </w:r>
            <w:r w:rsidR="00604B8A">
              <w:rPr>
                <w:rFonts w:asciiTheme="minorHAnsi" w:hAnsiTheme="minorHAnsi" w:cstheme="minorBidi"/>
                <w:sz w:val="22"/>
                <w:lang w:eastAsia="hu-HU"/>
              </w:rPr>
              <w:tab/>
            </w:r>
            <w:r w:rsidR="00604B8A" w:rsidRPr="00A40A9A">
              <w:rPr>
                <w:rStyle w:val="Hyperlink"/>
              </w:rPr>
              <w:t>Ki mit csináljon?</w:t>
            </w:r>
            <w:r w:rsidR="00604B8A">
              <w:rPr>
                <w:webHidden/>
              </w:rPr>
              <w:tab/>
            </w:r>
            <w:r w:rsidR="00604B8A">
              <w:rPr>
                <w:webHidden/>
              </w:rPr>
              <w:fldChar w:fldCharType="begin"/>
            </w:r>
            <w:r w:rsidR="00604B8A">
              <w:rPr>
                <w:webHidden/>
              </w:rPr>
              <w:instrText xml:space="preserve"> PAGEREF _Toc59104418 \h </w:instrText>
            </w:r>
            <w:r w:rsidR="00604B8A">
              <w:rPr>
                <w:webHidden/>
              </w:rPr>
            </w:r>
            <w:r w:rsidR="00604B8A">
              <w:rPr>
                <w:webHidden/>
              </w:rPr>
              <w:fldChar w:fldCharType="separate"/>
            </w:r>
            <w:r w:rsidR="00604B8A">
              <w:rPr>
                <w:webHidden/>
              </w:rPr>
              <w:t>5</w:t>
            </w:r>
            <w:r w:rsidR="00604B8A">
              <w:rPr>
                <w:webHidden/>
              </w:rPr>
              <w:fldChar w:fldCharType="end"/>
            </w:r>
          </w:hyperlink>
        </w:p>
        <w:p w14:paraId="31111B4C" w14:textId="4E5F64F7" w:rsidR="00073D74" w:rsidRPr="00285BC8" w:rsidRDefault="00073D74">
          <w:r w:rsidRPr="00285BC8">
            <w:rPr>
              <w:b/>
              <w:bCs/>
            </w:rPr>
            <w:fldChar w:fldCharType="end"/>
          </w:r>
        </w:p>
      </w:sdtContent>
    </w:sdt>
    <w:p w14:paraId="3254FD52" w14:textId="0BA9AE31" w:rsidR="00025EAB" w:rsidRPr="00285BC8" w:rsidRDefault="00025EAB">
      <w:pPr>
        <w:spacing w:before="0" w:after="160"/>
        <w:ind w:firstLine="0"/>
        <w:jc w:val="left"/>
      </w:pPr>
      <w:r w:rsidRPr="00285BC8">
        <w:br w:type="page"/>
      </w:r>
    </w:p>
    <w:p w14:paraId="7F8A4C09" w14:textId="1C874C0B" w:rsidR="008C59AC" w:rsidRPr="00285BC8" w:rsidRDefault="008C59AC" w:rsidP="00DE42D3">
      <w:pPr>
        <w:pStyle w:val="Heading1"/>
        <w:numPr>
          <w:ilvl w:val="0"/>
          <w:numId w:val="1"/>
        </w:numPr>
      </w:pPr>
      <w:bookmarkStart w:id="0" w:name="_Toc59104405"/>
      <w:r w:rsidRPr="00285BC8">
        <w:t>Ötletelés</w:t>
      </w:r>
      <w:bookmarkEnd w:id="0"/>
    </w:p>
    <w:p w14:paraId="0D7CF673" w14:textId="42BA8DB6" w:rsidR="008C59AC" w:rsidRDefault="009C4210" w:rsidP="009C4210">
      <w:pPr>
        <w:pStyle w:val="Heading2"/>
        <w:numPr>
          <w:ilvl w:val="1"/>
          <w:numId w:val="1"/>
        </w:numPr>
      </w:pPr>
      <w:bookmarkStart w:id="1" w:name="_Toc59104406"/>
      <w:r w:rsidRPr="00285BC8">
        <w:t>Infrast</w:t>
      </w:r>
      <w:r w:rsidR="00334F65">
        <w:t>r</w:t>
      </w:r>
      <w:r w:rsidRPr="00285BC8">
        <w:t>uktúra</w:t>
      </w:r>
      <w:bookmarkEnd w:id="1"/>
    </w:p>
    <w:p w14:paraId="09DB5A62" w14:textId="0C3F83EE" w:rsidR="00A32D6D" w:rsidRDefault="00FD312A" w:rsidP="00A32D6D">
      <w:pPr>
        <w:rPr>
          <w:color w:val="FF0000"/>
        </w:rPr>
      </w:pPr>
      <w:hyperlink r:id="rId6" w:history="1">
        <w:r w:rsidR="00A32D6D" w:rsidRPr="00A32D6D">
          <w:rPr>
            <w:rStyle w:val="Hyperlink"/>
            <w:color w:val="FF0000"/>
          </w:rPr>
          <w:t>ITT VAN A GIT REPO LINKJE</w:t>
        </w:r>
      </w:hyperlink>
    </w:p>
    <w:p w14:paraId="5F4A5DA2" w14:textId="3C22716C" w:rsidR="00BD3970" w:rsidRPr="00285BC8" w:rsidRDefault="005523FA" w:rsidP="001B0623">
      <w:pPr>
        <w:pStyle w:val="ListParagraph"/>
        <w:numPr>
          <w:ilvl w:val="0"/>
          <w:numId w:val="2"/>
        </w:numPr>
      </w:pPr>
      <w:r w:rsidRPr="00285BC8">
        <w:t>Milyen környezetben, nyelv(</w:t>
      </w:r>
      <w:proofErr w:type="spellStart"/>
      <w:r w:rsidRPr="00285BC8">
        <w:t>ek</w:t>
      </w:r>
      <w:proofErr w:type="spellEnd"/>
      <w:r w:rsidRPr="00285BC8">
        <w:t>)</w:t>
      </w:r>
      <w:proofErr w:type="spellStart"/>
      <w:r w:rsidRPr="00285BC8">
        <w:t>en</w:t>
      </w:r>
      <w:proofErr w:type="spellEnd"/>
      <w:r w:rsidRPr="00285BC8">
        <w:t xml:space="preserve"> írjuk?</w:t>
      </w:r>
      <w:r w:rsidR="00FC6B3C" w:rsidRPr="00285BC8">
        <w:t xml:space="preserve"> Hogyan dolgozzunk rajta egyszerre többen?</w:t>
      </w:r>
    </w:p>
    <w:p w14:paraId="10660A9D" w14:textId="1B1942D1" w:rsidR="00804B44" w:rsidRDefault="00A73779" w:rsidP="001B0623">
      <w:pPr>
        <w:pStyle w:val="ListParagraph"/>
        <w:numPr>
          <w:ilvl w:val="0"/>
          <w:numId w:val="2"/>
        </w:numPr>
        <w:rPr>
          <w:ins w:id="2" w:author="Botond Bendegúz" w:date="2020-12-13T16:11:00Z"/>
        </w:rPr>
      </w:pPr>
      <w:ins w:id="3" w:author="Prohászka Botond Bendegúz" w:date="2020-12-13T14:06:00Z">
        <w:r>
          <w:t>Git repo</w:t>
        </w:r>
      </w:ins>
      <w:r w:rsidR="001B0623">
        <w:t xml:space="preserve"> minde</w:t>
      </w:r>
      <w:r w:rsidR="003B44E7">
        <w:t>n</w:t>
      </w:r>
      <w:r w:rsidR="001B0623">
        <w:t>képp kell, ott könnyen tudjuk kezelni és tárolni a projektet</w:t>
      </w:r>
    </w:p>
    <w:p w14:paraId="4F7CFA3B" w14:textId="7B7D2990" w:rsidR="0025193C" w:rsidRPr="00A32D6D" w:rsidRDefault="0025193C" w:rsidP="001B0623">
      <w:pPr>
        <w:pStyle w:val="ListParagraph"/>
        <w:numPr>
          <w:ilvl w:val="0"/>
          <w:numId w:val="2"/>
        </w:numPr>
      </w:pPr>
      <w:ins w:id="4" w:author="Botond Bendegúz" w:date="2020-12-13T16:12:00Z">
        <w:r w:rsidRPr="00A32D6D">
          <w:fldChar w:fldCharType="begin"/>
        </w:r>
        <w:r w:rsidRPr="00A32D6D">
          <w:instrText xml:space="preserve"> HYPERLINK "https://youtu.be/qpXxcvS-g3g" </w:instrText>
        </w:r>
        <w:r w:rsidRPr="00A32D6D">
          <w:fldChar w:fldCharType="separate"/>
        </w:r>
        <w:r w:rsidRPr="00A32D6D">
          <w:rPr>
            <w:rStyle w:val="Hyperlink"/>
            <w:color w:val="auto"/>
          </w:rPr>
          <w:t>Videó Github és unity összekötéséhez</w:t>
        </w:r>
        <w:r w:rsidRPr="00A32D6D">
          <w:fldChar w:fldCharType="end"/>
        </w:r>
      </w:ins>
    </w:p>
    <w:p w14:paraId="0BB08655" w14:textId="30CF4132" w:rsidR="00D70C05" w:rsidRPr="00A32D6D" w:rsidRDefault="00FD312A" w:rsidP="00D70C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>
        <w:r w:rsidR="51623F94" w:rsidRPr="7574F182">
          <w:rPr>
            <w:rStyle w:val="Hyperlink"/>
          </w:rPr>
          <w:t>Youtube videó</w:t>
        </w:r>
        <w:r w:rsidR="007E03DA" w:rsidRPr="7574F182">
          <w:rPr>
            <w:rStyle w:val="Hyperlink"/>
          </w:rPr>
          <w:t>sorozat játékfejlesztésről unity-ben</w:t>
        </w:r>
      </w:hyperlink>
    </w:p>
    <w:p w14:paraId="075A4AC1" w14:textId="3F889C35" w:rsidR="009C4210" w:rsidRDefault="00BD3290" w:rsidP="009C4210">
      <w:pPr>
        <w:pStyle w:val="Heading2"/>
        <w:numPr>
          <w:ilvl w:val="1"/>
          <w:numId w:val="1"/>
        </w:numPr>
      </w:pPr>
      <w:bookmarkStart w:id="5" w:name="_Toc59104407"/>
      <w:r w:rsidRPr="00285BC8">
        <w:t>Játékszabály</w:t>
      </w:r>
      <w:bookmarkEnd w:id="5"/>
    </w:p>
    <w:p w14:paraId="26ED26AA" w14:textId="0A5B936A" w:rsidR="00AB7041" w:rsidRPr="00AB7041" w:rsidRDefault="00AB7041" w:rsidP="00AB7041">
      <w:r>
        <w:t>Leírás:</w:t>
      </w:r>
    </w:p>
    <w:p w14:paraId="76DD7405" w14:textId="7174D3BD" w:rsidR="00011D31" w:rsidRDefault="00011D31" w:rsidP="00011D31">
      <w:r>
        <w:t>A játkosnak egy labirintusból kell kijutni</w:t>
      </w:r>
      <w:r w:rsidR="00C27A87">
        <w:t>. Egy kezdőpontból kiindulva kell megkeresnie a kiutat.</w:t>
      </w:r>
      <w:r w:rsidR="008F7D97">
        <w:t xml:space="preserve"> Egy kijárata van a labirintusnak. A labirintus néhány pontján feladatok, kihívások vannak elhelyezve, amike</w:t>
      </w:r>
      <w:r w:rsidR="00E23FDB">
        <w:t xml:space="preserve">t teljesíteni kell a kijutásért. A labirintusban </w:t>
      </w:r>
      <w:r w:rsidR="00402426">
        <w:t>véletlenszerűen (kis valószínűséggel) találhatóak lootboxok, amikből jutalmat (</w:t>
      </w:r>
      <w:r w:rsidR="004C7BA8">
        <w:t>pl</w:t>
      </w:r>
      <w:r w:rsidR="00D92D84">
        <w:t>.:</w:t>
      </w:r>
      <w:r w:rsidR="004C7BA8">
        <w:t xml:space="preserve"> stíluselemek [milyen sz</w:t>
      </w:r>
      <w:r w:rsidR="009604AD">
        <w:t>í</w:t>
      </w:r>
      <w:r w:rsidR="004C7BA8">
        <w:t>nű a pálya, színes-e]</w:t>
      </w:r>
      <w:r w:rsidR="00EB7EDC">
        <w:t xml:space="preserve">, grafikai </w:t>
      </w:r>
      <w:r w:rsidR="006B0359">
        <w:t>elemek</w:t>
      </w:r>
      <w:r w:rsidR="00A94DAC">
        <w:t xml:space="preserve"> </w:t>
      </w:r>
      <w:r w:rsidR="00DF0766">
        <w:t>[</w:t>
      </w:r>
      <w:r w:rsidR="006B0359">
        <w:t>pl</w:t>
      </w:r>
      <w:r w:rsidR="00D92D84">
        <w:t>.:</w:t>
      </w:r>
      <w:r w:rsidR="006B0359">
        <w:t xml:space="preserve"> </w:t>
      </w:r>
      <w:r w:rsidR="001519D3">
        <w:t>skines entitások, modulok</w:t>
      </w:r>
      <w:r w:rsidR="00A94DAC">
        <w:t>], jobb textúra be</w:t>
      </w:r>
      <w:r w:rsidR="008A74F9">
        <w:t>állításá</w:t>
      </w:r>
      <w:r w:rsidR="009604AD">
        <w:t>n</w:t>
      </w:r>
      <w:r w:rsidR="008A74F9">
        <w:t xml:space="preserve">ak lehetősége </w:t>
      </w:r>
      <w:r w:rsidR="003B60B3">
        <w:t>stb.</w:t>
      </w:r>
      <w:r w:rsidR="008A74F9">
        <w:t>…)</w:t>
      </w:r>
      <w:r w:rsidR="009604AD">
        <w:t xml:space="preserve"> szerezhet. A lootboxokból szerezhető jutalmakból egyszerre 4 lehet aktív, de ezeket a játékos a már megszerzettekből szabadon</w:t>
      </w:r>
      <w:r w:rsidR="005B46AC">
        <w:t xml:space="preserve"> választhatja ki.</w:t>
      </w:r>
    </w:p>
    <w:p w14:paraId="3789C9EB" w14:textId="53694D3D" w:rsidR="00A62B25" w:rsidRDefault="00FA7FA5" w:rsidP="00A62B25">
      <w:r>
        <w:t>A labirintusban a feladatok lehetnek logikai feladatok</w:t>
      </w:r>
      <w:r w:rsidR="00AE0FAB">
        <w:t xml:space="preserve"> (pl</w:t>
      </w:r>
      <w:r w:rsidR="00D92D84">
        <w:t xml:space="preserve">.: </w:t>
      </w:r>
      <w:r w:rsidR="00AE0FAB">
        <w:t>olyan harc</w:t>
      </w:r>
      <w:r w:rsidR="008A05AB">
        <w:t>/</w:t>
      </w:r>
      <w:r w:rsidR="00E42231">
        <w:t xml:space="preserve">játék, ahol az </w:t>
      </w:r>
      <w:r w:rsidR="003B60B3">
        <w:t>előre jutásért</w:t>
      </w:r>
      <w:r w:rsidR="00E42231">
        <w:t xml:space="preserve"> valamilyen</w:t>
      </w:r>
      <w:r w:rsidR="00DB26CE">
        <w:t xml:space="preserve"> kérdésre kell válaszolni, </w:t>
      </w:r>
      <w:r w:rsidR="009A0B38">
        <w:t>IQ-teszt-féle feladványt kell</w:t>
      </w:r>
      <w:r w:rsidR="0020418D">
        <w:t xml:space="preserve"> megold</w:t>
      </w:r>
      <w:r w:rsidR="00A62B25">
        <w:t>a</w:t>
      </w:r>
      <w:r w:rsidR="0020418D">
        <w:t>ni</w:t>
      </w:r>
      <w:r w:rsidR="009A0B38">
        <w:t>)</w:t>
      </w:r>
      <w:r w:rsidR="004A3BE7">
        <w:t xml:space="preserve">, minigame-k, </w:t>
      </w:r>
      <w:r w:rsidR="004F4B73">
        <w:t>harc alapú, ahol le kell győzni az ellenfelet, gyorsasági alapú</w:t>
      </w:r>
      <w:r w:rsidR="00F93845">
        <w:t xml:space="preserve"> feladatok</w:t>
      </w:r>
      <w:r w:rsidR="00A62B25">
        <w:t>.</w:t>
      </w:r>
    </w:p>
    <w:p w14:paraId="1194F340" w14:textId="77777777" w:rsidR="00F87F2E" w:rsidRDefault="0005168C" w:rsidP="00A62B25">
      <w:r>
        <w:t>Egyjátékos módban a játékos feladata, hogy minél gyorsabban jusson ki a labirintusból</w:t>
      </w:r>
      <w:r w:rsidR="004635AE">
        <w:t>.</w:t>
      </w:r>
    </w:p>
    <w:p w14:paraId="1D37D08C" w14:textId="08192F2F" w:rsidR="0005168C" w:rsidRDefault="00F87F2E" w:rsidP="00A62B25">
      <w:r>
        <w:t xml:space="preserve">Többjátékos módban </w:t>
      </w:r>
      <w:r w:rsidR="00CC5FBE">
        <w:t>a játékosok feladata és célja, hogy elsőként jussanak ki a labirintusból</w:t>
      </w:r>
      <w:r w:rsidR="001271A7">
        <w:t>. Többjátékos módban vannak olyan feladatok is, amikkel a másik játékost lehet hátráltatni</w:t>
      </w:r>
      <w:r w:rsidR="00BD5AC6">
        <w:t>, de ezek használatához nehezebb feladatot kell teljesíteniük, és a labirintus csak [játékosok száma] darab helyén található meg.</w:t>
      </w:r>
    </w:p>
    <w:p w14:paraId="7628503E" w14:textId="2F5F211F" w:rsidR="00B023E6" w:rsidRPr="00011D31" w:rsidRDefault="00B023E6" w:rsidP="00A62B25">
      <w:r>
        <w:t>Ötletek:</w:t>
      </w:r>
    </w:p>
    <w:p w14:paraId="198C0DA4" w14:textId="7565D092" w:rsidR="00B57557" w:rsidRDefault="00440876" w:rsidP="00B57557">
      <w:pPr>
        <w:pStyle w:val="ListParagraph"/>
        <w:numPr>
          <w:ilvl w:val="0"/>
          <w:numId w:val="3"/>
        </w:numPr>
      </w:pPr>
      <w:r>
        <w:t>Labirintus</w:t>
      </w:r>
      <w:r w:rsidR="002E0ED6">
        <w:t>ból ki kell jutni, feladatokat kell közben megoldani</w:t>
      </w:r>
    </w:p>
    <w:p w14:paraId="0EA3A609" w14:textId="0C118D90" w:rsidR="00D72E15" w:rsidRPr="002C7ABA" w:rsidRDefault="00D72E15" w:rsidP="00B57557">
      <w:pPr>
        <w:pStyle w:val="ListParagraph"/>
        <w:numPr>
          <w:ilvl w:val="0"/>
          <w:numId w:val="3"/>
        </w:numPr>
      </w:pPr>
      <w:r>
        <w:t xml:space="preserve">Mi lenne, ha lennének benne </w:t>
      </w:r>
      <w:r w:rsidR="00E3736A">
        <w:t>olyan bot lények</w:t>
      </w:r>
      <w:r w:rsidR="00833DD5">
        <w:t xml:space="preserve"> (mint pl minecraftban a falusi</w:t>
      </w:r>
      <w:r w:rsidR="005D79D9">
        <w:t>ak</w:t>
      </w:r>
      <w:r w:rsidR="00833DD5">
        <w:t xml:space="preserve">, vagy </w:t>
      </w:r>
      <w:r w:rsidR="00CC7220">
        <w:t>Stardew Valley-ben a botok)</w:t>
      </w:r>
      <w:r w:rsidR="003A02D1">
        <w:t xml:space="preserve"> (szerényen magamról elnevezve Boti botok -&gt; </w:t>
      </w:r>
      <w:proofErr w:type="spellStart"/>
      <w:r w:rsidR="003A02D1">
        <w:t>Tibotok</w:t>
      </w:r>
      <w:proofErr w:type="spellEnd"/>
      <w:r w:rsidR="00390C32">
        <w:t xml:space="preserve"> xD)</w:t>
      </w:r>
      <w:r w:rsidR="00E3736A">
        <w:t>, akiktől lehet segítséget kérni (pl.:</w:t>
      </w:r>
      <w:r w:rsidR="0083061C">
        <w:t xml:space="preserve"> </w:t>
      </w:r>
      <w:r w:rsidR="00E3736A">
        <w:t xml:space="preserve">merre kell menni, hogy kijussunk), de nem </w:t>
      </w:r>
      <w:r w:rsidR="000D3599">
        <w:t>mindegyik</w:t>
      </w:r>
      <w:r w:rsidR="00E3736A">
        <w:t xml:space="preserve"> mond igazat, </w:t>
      </w:r>
      <w:r w:rsidR="003E3F52">
        <w:t xml:space="preserve">és multiban meg lehetne </w:t>
      </w:r>
      <w:r w:rsidR="00F554BA">
        <w:t xml:space="preserve">őket </w:t>
      </w:r>
      <w:r w:rsidR="003E3F52">
        <w:t>győzni, hogy a többi játékosnak hazudjon és ezért cserébe vinni kell neki valamit, de lehet, hogy amikor megpróbáljuk meggyőzni és rábólint,</w:t>
      </w:r>
      <w:r w:rsidR="00D8772F">
        <w:t xml:space="preserve"> akkor már nekünk hazudik</w:t>
      </w:r>
      <w:r w:rsidR="00AE6AC8">
        <w:t>?</w:t>
      </w:r>
      <w:r w:rsidR="00EC0E56">
        <w:t xml:space="preserve"> </w:t>
      </w:r>
      <w:r w:rsidR="0059618F" w:rsidRPr="551A4683">
        <w:rPr>
          <w:rFonts w:ascii="Segoe UI Emoji" w:eastAsia="Segoe UI Emoji" w:hAnsi="Segoe UI Emoji" w:cs="Segoe UI Emoji"/>
        </w:rPr>
        <w:t>😂</w:t>
      </w:r>
      <w:r w:rsidR="0059618F">
        <w:t xml:space="preserve"> </w:t>
      </w:r>
      <w:r w:rsidR="007733CE">
        <w:t xml:space="preserve">És </w:t>
      </w:r>
      <w:r w:rsidR="005D2254">
        <w:t xml:space="preserve">ez is lootboxból nyitható skill lenne, hogy </w:t>
      </w:r>
      <w:r w:rsidR="00980BD6">
        <w:t>milyen eséllyel hazudik nekünk a hazudó bot</w:t>
      </w:r>
      <w:r w:rsidR="005707BC">
        <w:t>. Singleplayerben is lehetnek ilyenek, csak ott persze nem lehet meggyőzni, hogy hazudjon másnak</w:t>
      </w:r>
      <w:r w:rsidR="003F31FE">
        <w:t>, de nekünk ugyanúgy hazudhat.</w:t>
      </w:r>
    </w:p>
    <w:p w14:paraId="426CFE9B" w14:textId="387F3339" w:rsidR="551A4683" w:rsidRDefault="6F4844E5" w:rsidP="551A4683">
      <w:pPr>
        <w:pStyle w:val="ListParagraph"/>
        <w:numPr>
          <w:ilvl w:val="0"/>
          <w:numId w:val="3"/>
        </w:numPr>
      </w:pPr>
      <w:r>
        <w:t>Lehetnének megszerezhető állatok is, amik valamilyen random</w:t>
      </w:r>
      <w:r w:rsidR="194DFBE8">
        <w:t xml:space="preserve"> képességet/segítséget adnának. Pl a róka 🦊 segít a logikai feladványokban, vagy a medve segít a harcba</w:t>
      </w:r>
      <w:r w:rsidR="66E13EC3">
        <w:t>n vagy a kaméleon láthatatlanná tesz egy ideje.</w:t>
      </w:r>
    </w:p>
    <w:p w14:paraId="498B6C33" w14:textId="796094C3" w:rsidR="4710F470" w:rsidRDefault="4710F470" w:rsidP="76C4FDD5">
      <w:pPr>
        <w:pStyle w:val="ListParagraph"/>
        <w:numPr>
          <w:ilvl w:val="0"/>
          <w:numId w:val="3"/>
        </w:numPr>
      </w:pPr>
      <w:r>
        <w:t>A stíluselemeket te választod meg. Pl</w:t>
      </w:r>
      <w:r w:rsidR="00D92D84">
        <w:t>.:</w:t>
      </w:r>
      <w:r>
        <w:t xml:space="preserve"> hogy legyen színe a játéknak</w:t>
      </w:r>
      <w:r w:rsidR="7BE58579">
        <w:t xml:space="preserve"> vagy kevésbé</w:t>
      </w:r>
      <w:r>
        <w:t xml:space="preserve"> </w:t>
      </w:r>
      <w:r w:rsidR="7BE58579">
        <w:t>legyen pixeles stb...</w:t>
      </w:r>
    </w:p>
    <w:p w14:paraId="1657C195" w14:textId="79AB0A4B" w:rsidR="00BF2977" w:rsidRPr="00BF2977" w:rsidRDefault="7BE58579" w:rsidP="60D76D9A">
      <w:pPr>
        <w:pStyle w:val="ListParagraph"/>
        <w:numPr>
          <w:ilvl w:val="1"/>
          <w:numId w:val="3"/>
        </w:numPr>
      </w:pPr>
      <w:r>
        <w:t>Ezeket úgy kell megszerezni a pályák</w:t>
      </w:r>
      <w:r w:rsidR="628B587E">
        <w:t>on.</w:t>
      </w:r>
    </w:p>
    <w:p w14:paraId="0C631786" w14:textId="7C609C04" w:rsidR="628B587E" w:rsidRDefault="628B587E" w:rsidP="2341262C">
      <w:pPr>
        <w:pStyle w:val="ListParagraph"/>
        <w:numPr>
          <w:ilvl w:val="1"/>
          <w:numId w:val="3"/>
        </w:numPr>
      </w:pPr>
      <w:r>
        <w:t xml:space="preserve">Csak x </w:t>
      </w:r>
      <w:r w:rsidR="00431D84">
        <w:t>darabnyi</w:t>
      </w:r>
      <w:r>
        <w:t xml:space="preserve"> ilyet lehet egyszerre (fizetni lehet, hogy eg</w:t>
      </w:r>
      <w:r w:rsidR="00360731">
        <w:t>g</w:t>
      </w:r>
      <w:r>
        <w:t>yel több legyen 😁)</w:t>
      </w:r>
    </w:p>
    <w:p w14:paraId="57C2F10E" w14:textId="09B42719" w:rsidR="00A06788" w:rsidRDefault="0001667D" w:rsidP="000D50BC">
      <w:pPr>
        <w:pStyle w:val="ListParagraph"/>
        <w:numPr>
          <w:ilvl w:val="0"/>
          <w:numId w:val="3"/>
        </w:numPr>
      </w:pPr>
      <w:r>
        <w:t>stí</w:t>
      </w:r>
      <w:r w:rsidR="00111EEA">
        <w:t>lus/téma:</w:t>
      </w:r>
    </w:p>
    <w:p w14:paraId="48846825" w14:textId="5A3B36D7" w:rsidR="00444835" w:rsidRDefault="3270645C" w:rsidP="23078BF2">
      <w:pPr>
        <w:pStyle w:val="ListParagraph"/>
        <w:numPr>
          <w:ilvl w:val="1"/>
          <w:numId w:val="3"/>
        </w:numPr>
      </w:pPr>
      <w:r>
        <w:t>Dungeon</w:t>
      </w:r>
    </w:p>
    <w:p w14:paraId="223B5E99" w14:textId="518CD216" w:rsidR="00F23694" w:rsidRPr="00F23694" w:rsidRDefault="0015551F" w:rsidP="00F23694">
      <w:pPr>
        <w:pStyle w:val="ListParagraph"/>
        <w:numPr>
          <w:ilvl w:val="1"/>
          <w:numId w:val="3"/>
        </w:numPr>
      </w:pPr>
      <w:r>
        <w:t>((</w:t>
      </w:r>
      <w:r w:rsidR="4DC55D44">
        <w:t>P</w:t>
      </w:r>
      <w:r w:rsidR="00A67792">
        <w:t>ixelart</w:t>
      </w:r>
      <w:r w:rsidR="00F313CA">
        <w:t>(?)</w:t>
      </w:r>
      <w:r>
        <w:t>))</w:t>
      </w:r>
    </w:p>
    <w:p w14:paraId="791E4EA3" w14:textId="5716452C" w:rsidR="4DC55D44" w:rsidRDefault="6478FC2D" w:rsidP="0B231A0D">
      <w:pPr>
        <w:pStyle w:val="ListParagraph"/>
        <w:numPr>
          <w:ilvl w:val="1"/>
          <w:numId w:val="3"/>
        </w:numPr>
      </w:pPr>
      <w:r>
        <w:t>Szabadulószoba</w:t>
      </w:r>
    </w:p>
    <w:p w14:paraId="0C68806E" w14:textId="085B94DB" w:rsidR="001F6BD3" w:rsidRDefault="001F6BD3" w:rsidP="0B231A0D">
      <w:pPr>
        <w:pStyle w:val="ListParagraph"/>
        <w:numPr>
          <w:ilvl w:val="1"/>
          <w:numId w:val="3"/>
        </w:numPr>
      </w:pPr>
      <w:r>
        <w:t>Lehetnének a játékosok cuki szörnyek</w:t>
      </w:r>
    </w:p>
    <w:p w14:paraId="5C87A4BA" w14:textId="0339D26E" w:rsidR="00F723B7" w:rsidRDefault="00F723B7" w:rsidP="000D50BC">
      <w:pPr>
        <w:pStyle w:val="ListParagraph"/>
        <w:numPr>
          <w:ilvl w:val="0"/>
          <w:numId w:val="3"/>
        </w:numPr>
      </w:pPr>
      <w:r>
        <w:t>Feladatok a labirintusban:</w:t>
      </w:r>
    </w:p>
    <w:p w14:paraId="2FC8735F" w14:textId="5F64479E" w:rsidR="00D46B95" w:rsidRPr="00D46B95" w:rsidRDefault="00A06788" w:rsidP="00D46B95">
      <w:pPr>
        <w:pStyle w:val="ListParagraph"/>
        <w:numPr>
          <w:ilvl w:val="1"/>
          <w:numId w:val="3"/>
        </w:numPr>
      </w:pPr>
      <w:r>
        <w:t>pl el kell vinni innen oda valamit</w:t>
      </w:r>
    </w:p>
    <w:p w14:paraId="05A43A05" w14:textId="1F275C10" w:rsidR="27B9F9AA" w:rsidRDefault="380F79F0" w:rsidP="0D94360A">
      <w:pPr>
        <w:pStyle w:val="ListParagraph"/>
        <w:numPr>
          <w:ilvl w:val="1"/>
          <w:numId w:val="3"/>
        </w:numPr>
      </w:pPr>
      <w:r>
        <w:t>Fight</w:t>
      </w:r>
    </w:p>
    <w:p w14:paraId="0FB13C2A" w14:textId="49B4AE0F" w:rsidR="006D756F" w:rsidRPr="006D756F" w:rsidRDefault="380F79F0" w:rsidP="006D756F">
      <w:pPr>
        <w:pStyle w:val="ListParagraph"/>
        <w:numPr>
          <w:ilvl w:val="1"/>
          <w:numId w:val="3"/>
        </w:numPr>
      </w:pPr>
      <w:r>
        <w:t>Puzzle</w:t>
      </w:r>
    </w:p>
    <w:p w14:paraId="2BD61D5F" w14:textId="20ADF728" w:rsidR="27B9F9AA" w:rsidRDefault="380F79F0" w:rsidP="003C8B17">
      <w:pPr>
        <w:pStyle w:val="ListParagraph"/>
        <w:numPr>
          <w:ilvl w:val="2"/>
          <w:numId w:val="3"/>
        </w:numPr>
      </w:pPr>
      <w:r>
        <w:t>Minigame</w:t>
      </w:r>
    </w:p>
    <w:p w14:paraId="527998FF" w14:textId="403A3544" w:rsidR="27B9F9AA" w:rsidRDefault="380F79F0" w:rsidP="0B9DC2F0">
      <w:pPr>
        <w:pStyle w:val="ListParagraph"/>
        <w:numPr>
          <w:ilvl w:val="2"/>
          <w:numId w:val="3"/>
        </w:numPr>
      </w:pPr>
      <w:r>
        <w:t>gyorsaság</w:t>
      </w:r>
      <w:r w:rsidR="00FE05FF">
        <w:t xml:space="preserve"> </w:t>
      </w:r>
      <w:r>
        <w:t>(pl egyszerre kell lenyomni két gombot)</w:t>
      </w:r>
    </w:p>
    <w:p w14:paraId="46B85431" w14:textId="26ECDB73" w:rsidR="0B9DC2F0" w:rsidRDefault="5FB0C23D" w:rsidP="006E0E96">
      <w:pPr>
        <w:pStyle w:val="ListParagraph"/>
        <w:numPr>
          <w:ilvl w:val="1"/>
          <w:numId w:val="3"/>
        </w:numPr>
      </w:pPr>
      <w:r>
        <w:t>Akkor veszít valaki, hogyha meghal vagy lejár az idő</w:t>
      </w:r>
      <w:r w:rsidR="294BD57C">
        <w:t>, vagy feladja a pályát</w:t>
      </w:r>
    </w:p>
    <w:p w14:paraId="2A5AB846" w14:textId="056B21BB" w:rsidR="002E0ED6" w:rsidRDefault="008B0439" w:rsidP="000D50BC">
      <w:pPr>
        <w:pStyle w:val="ListParagraph"/>
        <w:numPr>
          <w:ilvl w:val="0"/>
          <w:numId w:val="3"/>
        </w:numPr>
      </w:pPr>
      <w:r>
        <w:t>Multiplayerben:</w:t>
      </w:r>
    </w:p>
    <w:p w14:paraId="726F983F" w14:textId="24006790" w:rsidR="008B0439" w:rsidRDefault="40D2A29E" w:rsidP="008B0439">
      <w:pPr>
        <w:pStyle w:val="ListParagraph"/>
        <w:numPr>
          <w:ilvl w:val="1"/>
          <w:numId w:val="3"/>
        </w:numPr>
      </w:pPr>
      <w:r>
        <w:t>Ki jut ki előbb az adott pályáról</w:t>
      </w:r>
    </w:p>
    <w:p w14:paraId="7B9D33D8" w14:textId="6334D563" w:rsidR="00196B26" w:rsidRPr="00196B26" w:rsidRDefault="395C4456" w:rsidP="00196B26">
      <w:pPr>
        <w:pStyle w:val="ListParagraph"/>
        <w:numPr>
          <w:ilvl w:val="1"/>
          <w:numId w:val="3"/>
        </w:numPr>
      </w:pPr>
      <w:r>
        <w:t>Nehezítés lehetne, hogy néha az ellenséget irányítod, vagy nem látod a pályát...</w:t>
      </w:r>
    </w:p>
    <w:p w14:paraId="77B5D60E" w14:textId="7C804018" w:rsidR="546370FC" w:rsidRDefault="546370FC" w:rsidP="5EE69A63">
      <w:pPr>
        <w:pStyle w:val="ListParagraph"/>
        <w:numPr>
          <w:ilvl w:val="1"/>
          <w:numId w:val="3"/>
        </w:numPr>
      </w:pPr>
      <w:r>
        <w:t>Csapdákat kell rakni a másiknak</w:t>
      </w:r>
    </w:p>
    <w:p w14:paraId="6B4B7EF2" w14:textId="011D87CF" w:rsidR="008B0439" w:rsidRDefault="008B0439" w:rsidP="008B0439">
      <w:pPr>
        <w:pStyle w:val="ListParagraph"/>
        <w:numPr>
          <w:ilvl w:val="0"/>
          <w:numId w:val="3"/>
        </w:numPr>
      </w:pPr>
      <w:r>
        <w:t>Singleplayerben:</w:t>
      </w:r>
    </w:p>
    <w:p w14:paraId="5E0FEB90" w14:textId="3E91C9CB" w:rsidR="008B0439" w:rsidRPr="00285BC8" w:rsidRDefault="008B0439" w:rsidP="008B0439">
      <w:pPr>
        <w:pStyle w:val="ListParagraph"/>
        <w:numPr>
          <w:ilvl w:val="1"/>
          <w:numId w:val="3"/>
        </w:numPr>
      </w:pPr>
    </w:p>
    <w:p w14:paraId="2F765CA3" w14:textId="7027193F" w:rsidR="6B56D04E" w:rsidRDefault="6B56D04E" w:rsidP="4708626A">
      <w:pPr>
        <w:pStyle w:val="ListParagraph"/>
        <w:numPr>
          <w:ilvl w:val="0"/>
          <w:numId w:val="3"/>
        </w:numPr>
      </w:pPr>
      <w:r>
        <w:t>Történet:</w:t>
      </w:r>
    </w:p>
    <w:p w14:paraId="14D3A786" w14:textId="414BC192" w:rsidR="4708626A" w:rsidRDefault="4708626A" w:rsidP="4708626A">
      <w:pPr>
        <w:pStyle w:val="ListParagraph"/>
        <w:numPr>
          <w:ilvl w:val="1"/>
          <w:numId w:val="3"/>
        </w:numPr>
      </w:pPr>
    </w:p>
    <w:p w14:paraId="2B8FBE45" w14:textId="6060466C" w:rsidR="00BD3970" w:rsidRPr="00285BC8" w:rsidRDefault="00BD3290" w:rsidP="00BD3970">
      <w:pPr>
        <w:pStyle w:val="Heading2"/>
        <w:numPr>
          <w:ilvl w:val="1"/>
          <w:numId w:val="1"/>
        </w:numPr>
      </w:pPr>
      <w:bookmarkStart w:id="6" w:name="_Toc59104408"/>
      <w:r w:rsidRPr="00285BC8">
        <w:t>Implementáció</w:t>
      </w:r>
      <w:bookmarkEnd w:id="6"/>
    </w:p>
    <w:p w14:paraId="56DBE236" w14:textId="687A7799" w:rsidR="00BD3290" w:rsidRPr="00285BC8" w:rsidRDefault="00147E5B" w:rsidP="00BD3290">
      <w:pPr>
        <w:pStyle w:val="Heading3"/>
        <w:numPr>
          <w:ilvl w:val="2"/>
          <w:numId w:val="1"/>
        </w:numPr>
      </w:pPr>
      <w:bookmarkStart w:id="7" w:name="_Toc59104409"/>
      <w:r w:rsidRPr="00285BC8">
        <w:t>Játéklogika</w:t>
      </w:r>
      <w:bookmarkEnd w:id="7"/>
    </w:p>
    <w:p w14:paraId="3D4B04AB" w14:textId="5B801ADE" w:rsidR="00BD3970" w:rsidRPr="00285BC8" w:rsidRDefault="00BD3970" w:rsidP="00863D63">
      <w:pPr>
        <w:pStyle w:val="ListParagraph"/>
        <w:numPr>
          <w:ilvl w:val="0"/>
          <w:numId w:val="3"/>
        </w:numPr>
      </w:pPr>
    </w:p>
    <w:p w14:paraId="11FEBA60" w14:textId="01FEF708" w:rsidR="00147E5B" w:rsidRPr="00285BC8" w:rsidRDefault="00147E5B" w:rsidP="00147E5B">
      <w:pPr>
        <w:pStyle w:val="Heading3"/>
        <w:numPr>
          <w:ilvl w:val="2"/>
          <w:numId w:val="1"/>
        </w:numPr>
      </w:pPr>
      <w:bookmarkStart w:id="8" w:name="_Toc59104410"/>
      <w:r w:rsidRPr="00285BC8">
        <w:t>Grafika</w:t>
      </w:r>
      <w:bookmarkEnd w:id="8"/>
    </w:p>
    <w:p w14:paraId="2D579864" w14:textId="3165A0BE" w:rsidR="00BD3970" w:rsidRPr="00285BC8" w:rsidRDefault="003C0535" w:rsidP="00962514">
      <w:pPr>
        <w:pStyle w:val="ListParagraph"/>
        <w:numPr>
          <w:ilvl w:val="0"/>
          <w:numId w:val="3"/>
        </w:numPr>
      </w:pPr>
      <w:r>
        <w:t>k</w:t>
      </w:r>
      <w:r w:rsidR="002E2213">
        <w:t xml:space="preserve">b minden lehet gomb is Unityben, </w:t>
      </w:r>
      <w:r w:rsidR="00042A18">
        <w:t>pl a képek</w:t>
      </w:r>
    </w:p>
    <w:p w14:paraId="38E95F7E" w14:textId="1ADAAB56" w:rsidR="00147E5B" w:rsidRPr="00285BC8" w:rsidRDefault="00147E5B" w:rsidP="00147E5B">
      <w:pPr>
        <w:pStyle w:val="Heading3"/>
        <w:numPr>
          <w:ilvl w:val="2"/>
          <w:numId w:val="1"/>
        </w:numPr>
      </w:pPr>
      <w:bookmarkStart w:id="9" w:name="_Toc59104411"/>
      <w:r w:rsidRPr="00285BC8">
        <w:t>Egyéb</w:t>
      </w:r>
      <w:bookmarkEnd w:id="9"/>
    </w:p>
    <w:p w14:paraId="59B00692" w14:textId="3BEBD88A" w:rsidR="35C39D53" w:rsidRDefault="4D0EC8D5" w:rsidP="00563E0E">
      <w:pPr>
        <w:ind w:firstLine="720"/>
      </w:pPr>
      <w:r>
        <w:t>1.3.4 Hangok/Zenék</w:t>
      </w:r>
    </w:p>
    <w:p w14:paraId="03E75549" w14:textId="63839C50" w:rsidR="008C59AC" w:rsidRPr="00285BC8" w:rsidRDefault="003B1387" w:rsidP="00DE42D3">
      <w:pPr>
        <w:pStyle w:val="Heading1"/>
        <w:numPr>
          <w:ilvl w:val="0"/>
          <w:numId w:val="1"/>
        </w:numPr>
      </w:pPr>
      <w:bookmarkStart w:id="10" w:name="_Toc59104412"/>
      <w:r w:rsidRPr="00285BC8">
        <w:t>Dokumentáció</w:t>
      </w:r>
      <w:bookmarkEnd w:id="10"/>
    </w:p>
    <w:p w14:paraId="4B1087D9" w14:textId="426AD27B" w:rsidR="003B1387" w:rsidRPr="00285BC8" w:rsidRDefault="003B1387" w:rsidP="00DE42D3">
      <w:pPr>
        <w:pStyle w:val="Heading2"/>
        <w:numPr>
          <w:ilvl w:val="1"/>
          <w:numId w:val="1"/>
        </w:numPr>
      </w:pPr>
      <w:bookmarkStart w:id="11" w:name="_Toc59104413"/>
      <w:r w:rsidRPr="00285BC8">
        <w:t>Játék leírása</w:t>
      </w:r>
      <w:r w:rsidR="005D19A8" w:rsidRPr="00285BC8">
        <w:t xml:space="preserve"> (játékszabály)</w:t>
      </w:r>
      <w:bookmarkEnd w:id="11"/>
    </w:p>
    <w:p w14:paraId="171985DD" w14:textId="77777777" w:rsidR="00BD3970" w:rsidRPr="00285BC8" w:rsidRDefault="00BD3970" w:rsidP="00BD3970"/>
    <w:p w14:paraId="0D50A9FF" w14:textId="49312635" w:rsidR="00DE42D3" w:rsidRPr="00285BC8" w:rsidRDefault="005D19A8" w:rsidP="00DE42D3">
      <w:pPr>
        <w:pStyle w:val="Heading2"/>
        <w:numPr>
          <w:ilvl w:val="1"/>
          <w:numId w:val="1"/>
        </w:numPr>
      </w:pPr>
      <w:bookmarkStart w:id="12" w:name="_Toc59104414"/>
      <w:r w:rsidRPr="00285BC8">
        <w:t>User Manual (mit hol hogyan)</w:t>
      </w:r>
      <w:bookmarkEnd w:id="12"/>
    </w:p>
    <w:p w14:paraId="7D939E8F" w14:textId="77777777" w:rsidR="00BD3970" w:rsidRPr="00285BC8" w:rsidRDefault="00BD3970" w:rsidP="00BD3970"/>
    <w:p w14:paraId="3B52334A" w14:textId="77777777" w:rsidR="001B0D24" w:rsidRPr="00285BC8" w:rsidRDefault="000405CD" w:rsidP="001B0D24">
      <w:pPr>
        <w:pStyle w:val="Heading2"/>
        <w:numPr>
          <w:ilvl w:val="1"/>
          <w:numId w:val="1"/>
        </w:numPr>
      </w:pPr>
      <w:bookmarkStart w:id="13" w:name="_Toc59104415"/>
      <w:r w:rsidRPr="00285BC8">
        <w:t>Tervezés</w:t>
      </w:r>
      <w:bookmarkEnd w:id="13"/>
    </w:p>
    <w:p w14:paraId="4990C71E" w14:textId="77777777" w:rsidR="00BD3970" w:rsidRPr="00285BC8" w:rsidRDefault="00BD3970" w:rsidP="00BD3970"/>
    <w:p w14:paraId="6B449706" w14:textId="06C0CE9C" w:rsidR="00A63886" w:rsidRDefault="00730D59" w:rsidP="00A63886">
      <w:pPr>
        <w:pStyle w:val="Heading2"/>
        <w:numPr>
          <w:ilvl w:val="1"/>
          <w:numId w:val="1"/>
        </w:numPr>
      </w:pPr>
      <w:bookmarkStart w:id="14" w:name="_Toc59104416"/>
      <w:r w:rsidRPr="00285BC8">
        <w:t>Változások a dokumentációban</w:t>
      </w:r>
      <w:bookmarkEnd w:id="14"/>
    </w:p>
    <w:p w14:paraId="2DC2F670" w14:textId="77777777" w:rsidR="00A63886" w:rsidRPr="00A63886" w:rsidRDefault="00A63886" w:rsidP="00A63886"/>
    <w:p w14:paraId="403248C7" w14:textId="0E882574" w:rsidR="00A63886" w:rsidRDefault="00A63886" w:rsidP="48C95C00">
      <w:pPr>
        <w:pStyle w:val="Heading1"/>
        <w:numPr>
          <w:ilvl w:val="0"/>
          <w:numId w:val="1"/>
        </w:numPr>
      </w:pPr>
      <w:bookmarkStart w:id="15" w:name="_Toc59104417"/>
      <w:proofErr w:type="spellStart"/>
      <w:r>
        <w:t>Tipps</w:t>
      </w:r>
      <w:proofErr w:type="spellEnd"/>
      <w:r>
        <w:t xml:space="preserve"> &amp; </w:t>
      </w:r>
      <w:proofErr w:type="spellStart"/>
      <w:r>
        <w:t>tricks</w:t>
      </w:r>
      <w:proofErr w:type="spellEnd"/>
      <w:r>
        <w:t xml:space="preserve"> /</w:t>
      </w:r>
      <w:r w:rsidR="001334FA">
        <w:t xml:space="preserve"> Must </w:t>
      </w:r>
      <w:proofErr w:type="spellStart"/>
      <w:r w:rsidR="001334FA">
        <w:t>do</w:t>
      </w:r>
      <w:proofErr w:type="spellEnd"/>
      <w:r w:rsidR="001334FA">
        <w:t xml:space="preserve"> </w:t>
      </w:r>
      <w:proofErr w:type="spellStart"/>
      <w:r w:rsidR="001334FA">
        <w:t>things</w:t>
      </w:r>
      <w:bookmarkEnd w:id="15"/>
      <w:proofErr w:type="spellEnd"/>
    </w:p>
    <w:p w14:paraId="2AF7EF52" w14:textId="3690715D" w:rsidR="00154F16" w:rsidRDefault="00154F16" w:rsidP="001334FA">
      <w:pPr>
        <w:pStyle w:val="ListParagraph"/>
        <w:numPr>
          <w:ilvl w:val="0"/>
          <w:numId w:val="3"/>
        </w:numPr>
      </w:pPr>
      <w:r>
        <w:t>Mindenkinek:</w:t>
      </w:r>
    </w:p>
    <w:p w14:paraId="5AEC2049" w14:textId="217F635C" w:rsidR="00CD5131" w:rsidRDefault="00154F16" w:rsidP="0020053D">
      <w:pPr>
        <w:pStyle w:val="ListParagraph"/>
        <w:numPr>
          <w:ilvl w:val="1"/>
          <w:numId w:val="3"/>
        </w:numPr>
        <w:ind w:left="1647" w:firstLine="0"/>
      </w:pPr>
      <w:r>
        <w:t>beszédes file-/változó-/függvény</w:t>
      </w:r>
      <w:r w:rsidR="00E271BE">
        <w:t>-/osztály-/stb</w:t>
      </w:r>
      <w:r w:rsidR="008F5989">
        <w:t>.</w:t>
      </w:r>
      <w:r w:rsidR="004C57CF">
        <w:t xml:space="preserve"> </w:t>
      </w:r>
      <w:r w:rsidR="00E271BE">
        <w:t>neveket adjun</w:t>
      </w:r>
      <w:r w:rsidR="00CD5131">
        <w:t xml:space="preserve">k (nem jó a </w:t>
      </w:r>
      <w:r w:rsidR="00CD5131" w:rsidRPr="0020053D">
        <w:rPr>
          <w:i/>
          <w:iCs/>
        </w:rPr>
        <w:t>something, int n, counter</w:t>
      </w:r>
      <w:r w:rsidR="004C57CF" w:rsidRPr="0020053D">
        <w:rPr>
          <w:i/>
          <w:iCs/>
        </w:rPr>
        <w:t xml:space="preserve"> </w:t>
      </w:r>
      <w:r w:rsidR="004C57CF">
        <w:t>st</w:t>
      </w:r>
      <w:r w:rsidR="0020053D">
        <w:t>b</w:t>
      </w:r>
      <w:r w:rsidR="00914C1D">
        <w:t>.</w:t>
      </w:r>
      <w:r w:rsidR="004C57CF">
        <w:t>)</w:t>
      </w:r>
    </w:p>
    <w:p w14:paraId="1327527A" w14:textId="5B4D9232" w:rsidR="00C10C58" w:rsidRDefault="00C10C58" w:rsidP="00C10C58">
      <w:pPr>
        <w:pStyle w:val="ListParagraph"/>
        <w:numPr>
          <w:ilvl w:val="1"/>
          <w:numId w:val="3"/>
        </w:numPr>
      </w:pPr>
      <w:r>
        <w:t>Iránymutatás nevekre:</w:t>
      </w:r>
    </w:p>
    <w:p w14:paraId="49EE6DEB" w14:textId="196344C6" w:rsidR="008F5989" w:rsidRPr="008F5989" w:rsidRDefault="008F5989" w:rsidP="008F5989">
      <w:pPr>
        <w:pStyle w:val="ListParagraph"/>
        <w:numPr>
          <w:ilvl w:val="3"/>
          <w:numId w:val="3"/>
        </w:numPr>
        <w:rPr>
          <w:color w:val="FF0000"/>
        </w:rPr>
      </w:pPr>
      <w:r w:rsidRPr="009C72EE">
        <w:rPr>
          <w:color w:val="FF0000"/>
          <w:highlight w:val="yellow"/>
        </w:rPr>
        <w:t>ékezet</w:t>
      </w:r>
      <w:r w:rsidR="00B15A1C" w:rsidRPr="009C72EE">
        <w:rPr>
          <w:color w:val="FF0000"/>
          <w:highlight w:val="yellow"/>
        </w:rPr>
        <w:t>ek</w:t>
      </w:r>
      <w:r w:rsidRPr="009C72EE">
        <w:rPr>
          <w:color w:val="FF0000"/>
          <w:highlight w:val="yellow"/>
        </w:rPr>
        <w:t xml:space="preserve"> und szóköz</w:t>
      </w:r>
      <w:r w:rsidR="00B15A1C" w:rsidRPr="009C72EE">
        <w:rPr>
          <w:color w:val="FF0000"/>
          <w:highlight w:val="yellow"/>
        </w:rPr>
        <w:t>ök</w:t>
      </w:r>
      <w:r w:rsidRPr="009C72EE">
        <w:rPr>
          <w:color w:val="FF0000"/>
          <w:highlight w:val="yellow"/>
        </w:rPr>
        <w:t xml:space="preserve"> sind VERBOTEN</w:t>
      </w:r>
    </w:p>
    <w:p w14:paraId="2FECAC9C" w14:textId="5BA0DB79" w:rsidR="00C10C58" w:rsidRPr="00ED08B4" w:rsidRDefault="00444D16" w:rsidP="00C10C58">
      <w:pPr>
        <w:pStyle w:val="ListParagraph"/>
        <w:numPr>
          <w:ilvl w:val="3"/>
          <w:numId w:val="3"/>
        </w:numPr>
      </w:pPr>
      <w:r>
        <w:t>fájlnevek (</w:t>
      </w:r>
      <w:r w:rsidR="00C10C58">
        <w:t>pl kép</w:t>
      </w:r>
      <w:r w:rsidR="008E1087">
        <w:t>/mappák/zenék/hangok</w:t>
      </w:r>
      <w:r>
        <w:t>)</w:t>
      </w:r>
      <w:r w:rsidR="00C10C58">
        <w:t xml:space="preserve">: </w:t>
      </w:r>
      <w:r w:rsidR="00AD2653">
        <w:t xml:space="preserve">minden kisbetű, ha több szóból áll, közéjük </w:t>
      </w:r>
      <w:r w:rsidR="00253C29">
        <w:t xml:space="preserve">alávonás (’_’) pl.: </w:t>
      </w:r>
      <w:r w:rsidR="00C10C58" w:rsidRPr="00253C29">
        <w:rPr>
          <w:i/>
          <w:iCs/>
        </w:rPr>
        <w:t>image.png</w:t>
      </w:r>
      <w:r w:rsidR="006F6A86">
        <w:t xml:space="preserve"> vagy</w:t>
      </w:r>
      <w:r w:rsidR="008E1087">
        <w:t xml:space="preserve"> </w:t>
      </w:r>
      <w:r w:rsidR="008E1087">
        <w:rPr>
          <w:i/>
          <w:iCs/>
        </w:rPr>
        <w:t>long_menu_song.mp3</w:t>
      </w:r>
    </w:p>
    <w:p w14:paraId="08F0E178" w14:textId="6C98AA63" w:rsidR="00ED08B4" w:rsidRDefault="00ED08B4" w:rsidP="007659BE">
      <w:pPr>
        <w:pStyle w:val="ListParagraph"/>
        <w:numPr>
          <w:ilvl w:val="3"/>
          <w:numId w:val="3"/>
        </w:numPr>
        <w:ind w:left="3600" w:hanging="513"/>
      </w:pPr>
      <w:r>
        <w:t xml:space="preserve">Osztálynevek: Minden szó első betűje nagy, egybe az egyész pl.: </w:t>
      </w:r>
      <w:proofErr w:type="spellStart"/>
      <w:r w:rsidR="007659BE">
        <w:rPr>
          <w:i/>
          <w:iCs/>
        </w:rPr>
        <w:t>Game.class</w:t>
      </w:r>
      <w:proofErr w:type="spellEnd"/>
      <w:r w:rsidR="007659BE">
        <w:t xml:space="preserve"> vagy </w:t>
      </w:r>
      <w:proofErr w:type="spellStart"/>
      <w:r w:rsidR="007659BE">
        <w:rPr>
          <w:i/>
          <w:iCs/>
        </w:rPr>
        <w:t>MainGame.class</w:t>
      </w:r>
      <w:proofErr w:type="spellEnd"/>
    </w:p>
    <w:p w14:paraId="37CD8D4E" w14:textId="4946CA5E" w:rsidR="00084EDE" w:rsidRPr="005D6820" w:rsidRDefault="00084EDE" w:rsidP="007659BE">
      <w:pPr>
        <w:pStyle w:val="ListParagraph"/>
        <w:numPr>
          <w:ilvl w:val="3"/>
          <w:numId w:val="3"/>
        </w:numPr>
        <w:ind w:left="3600" w:hanging="513"/>
      </w:pPr>
      <w:r>
        <w:t xml:space="preserve">Kódban változók nevei: első betű kicsi, minden többi szó első betűje nagy, egybe az egész, pl.: </w:t>
      </w:r>
      <w:proofErr w:type="spellStart"/>
      <w:r w:rsidRPr="00084EDE">
        <w:rPr>
          <w:i/>
          <w:iCs/>
        </w:rPr>
        <w:t>myVariable</w:t>
      </w:r>
      <w:proofErr w:type="spellEnd"/>
      <w:r w:rsidR="005D6820">
        <w:t xml:space="preserve"> vagy </w:t>
      </w:r>
      <w:proofErr w:type="spellStart"/>
      <w:r w:rsidR="005D6820">
        <w:rPr>
          <w:i/>
          <w:iCs/>
        </w:rPr>
        <w:t>nuberOfBlabla</w:t>
      </w:r>
      <w:proofErr w:type="spellEnd"/>
    </w:p>
    <w:p w14:paraId="3BCE60F9" w14:textId="00715FDD" w:rsidR="005D6820" w:rsidRDefault="005D6820" w:rsidP="007659BE">
      <w:pPr>
        <w:pStyle w:val="ListParagraph"/>
        <w:numPr>
          <w:ilvl w:val="3"/>
          <w:numId w:val="3"/>
        </w:numPr>
        <w:ind w:left="3600" w:hanging="513"/>
      </w:pPr>
      <w:r>
        <w:t xml:space="preserve">Függvények/metódusok nevei: </w:t>
      </w:r>
      <w:r w:rsidR="00470B41">
        <w:t xml:space="preserve">ugyanaz, mint a változók nevei, pl.: </w:t>
      </w:r>
      <w:proofErr w:type="spellStart"/>
      <w:r w:rsidR="00470B41">
        <w:rPr>
          <w:i/>
          <w:iCs/>
        </w:rPr>
        <w:t>getNumberOfOkostojasok</w:t>
      </w:r>
      <w:proofErr w:type="spellEnd"/>
      <w:r w:rsidR="00470B41">
        <w:rPr>
          <w:i/>
          <w:iCs/>
        </w:rPr>
        <w:t>();</w:t>
      </w:r>
    </w:p>
    <w:p w14:paraId="18119395" w14:textId="30F8E3CF" w:rsidR="001334FA" w:rsidRDefault="001334FA" w:rsidP="001334FA">
      <w:pPr>
        <w:pStyle w:val="ListParagraph"/>
        <w:numPr>
          <w:ilvl w:val="0"/>
          <w:numId w:val="3"/>
        </w:numPr>
      </w:pPr>
      <w:r>
        <w:t>Kódolóknak:</w:t>
      </w:r>
    </w:p>
    <w:p w14:paraId="57484674" w14:textId="52791447" w:rsidR="006C00D9" w:rsidRDefault="006C00D9" w:rsidP="006C00D9">
      <w:pPr>
        <w:pStyle w:val="ListParagraph"/>
        <w:numPr>
          <w:ilvl w:val="1"/>
          <w:numId w:val="3"/>
        </w:numPr>
      </w:pPr>
      <w:r>
        <w:t>Szép kódot írjunk :D</w:t>
      </w:r>
    </w:p>
    <w:p w14:paraId="20E12323" w14:textId="6F250515" w:rsidR="001334FA" w:rsidRPr="005E2687" w:rsidRDefault="00984BC4" w:rsidP="001334FA">
      <w:pPr>
        <w:pStyle w:val="ListParagraph"/>
        <w:numPr>
          <w:ilvl w:val="1"/>
          <w:numId w:val="3"/>
        </w:numPr>
        <w:rPr>
          <w:color w:val="FF0000"/>
        </w:rPr>
      </w:pPr>
      <w:r w:rsidRPr="00984BC4">
        <w:rPr>
          <w:color w:val="FF0000"/>
          <w:highlight w:val="yellow"/>
        </w:rPr>
        <w:t>!!!KOMMENTELJÜNK!!!</w:t>
      </w:r>
      <w:r>
        <w:rPr>
          <w:color w:val="FF0000"/>
          <w:highlight w:val="yellow"/>
        </w:rPr>
        <w:t xml:space="preserve"> </w:t>
      </w:r>
      <w:r w:rsidRPr="00984BC4">
        <w:t>Legalább azt, hogy egy függvény mit csinál (+ bemenetek/kimenetek)</w:t>
      </w:r>
      <w:r w:rsidR="00653EBF">
        <w:t xml:space="preserve"> és kerüljük az olyan kommenteket, hogy </w:t>
      </w:r>
      <w:r w:rsidR="00653EBF">
        <w:rPr>
          <w:i/>
          <w:iCs/>
        </w:rPr>
        <w:t xml:space="preserve">„Nem tudom miért kell, vagy mit csinál, de </w:t>
      </w:r>
      <w:r w:rsidR="0020053D">
        <w:rPr>
          <w:i/>
          <w:iCs/>
        </w:rPr>
        <w:t>nélküle</w:t>
      </w:r>
      <w:r w:rsidR="00653EBF">
        <w:rPr>
          <w:i/>
          <w:iCs/>
        </w:rPr>
        <w:t xml:space="preserve"> nem megy”</w:t>
      </w:r>
    </w:p>
    <w:p w14:paraId="6EF92762" w14:textId="28895591" w:rsidR="00EC3129" w:rsidRDefault="005E2687" w:rsidP="00EC3129">
      <w:pPr>
        <w:pStyle w:val="ListParagraph"/>
        <w:numPr>
          <w:ilvl w:val="1"/>
          <w:numId w:val="3"/>
        </w:numPr>
      </w:pPr>
      <w:r>
        <w:t>Új scriptnél/modulnál/akárminél</w:t>
      </w:r>
      <w:r w:rsidR="00270D59">
        <w:t xml:space="preserve"> a tetejére komment, ki csinálta, miért, mit tud majd</w:t>
      </w:r>
      <w:r w:rsidR="00154F16">
        <w:t>, feladatok/felelősségek</w:t>
      </w:r>
    </w:p>
    <w:p w14:paraId="37A45479" w14:textId="68B59D0B" w:rsidR="00EC3129" w:rsidRDefault="00EC3129" w:rsidP="00EC3129">
      <w:pPr>
        <w:pStyle w:val="ListParagraph"/>
        <w:numPr>
          <w:ilvl w:val="1"/>
          <w:numId w:val="3"/>
        </w:numPr>
      </w:pPr>
      <w:r>
        <w:t xml:space="preserve">Volt ez prog 1-ből, hogy függvényeknél </w:t>
      </w:r>
      <w:r w:rsidR="00E66473">
        <w:t>a nyitó kapcsos (’{’) egy sorban legyen a fejléccel, azt hiszem, hogy ez VS-ben alapból nem így van, hanem új sorba dobja, legyen úgy minden, ahogy a VS akarja</w:t>
      </w:r>
      <w:r w:rsidR="00797F02">
        <w:t>, tehát ha valamire enter/</w:t>
      </w:r>
      <w:proofErr w:type="spellStart"/>
      <w:r w:rsidR="00797F02">
        <w:t>tab</w:t>
      </w:r>
      <w:proofErr w:type="spellEnd"/>
      <w:r w:rsidR="00960073">
        <w:t>-</w:t>
      </w:r>
      <w:r w:rsidR="00797F02">
        <w:t>ot nyomunk és bedobja nekünk, akkor hagyjuk úgy</w:t>
      </w:r>
    </w:p>
    <w:p w14:paraId="2F43FFB0" w14:textId="6E1FC494" w:rsidR="00286D16" w:rsidRPr="005E2687" w:rsidRDefault="00286D16" w:rsidP="00EC3129">
      <w:pPr>
        <w:pStyle w:val="ListParagraph"/>
        <w:numPr>
          <w:ilvl w:val="1"/>
          <w:numId w:val="3"/>
        </w:numPr>
      </w:pPr>
      <w:proofErr w:type="spellStart"/>
      <w:r>
        <w:t>ctrl+c</w:t>
      </w:r>
      <w:proofErr w:type="spellEnd"/>
      <w:r>
        <w:t>/</w:t>
      </w:r>
      <w:proofErr w:type="spellStart"/>
      <w:r>
        <w:t>ctrl+v-t</w:t>
      </w:r>
      <w:proofErr w:type="spellEnd"/>
      <w:r>
        <w:t xml:space="preserve"> ne nagyon használjunk a forráskódokban, ne legyen egy dolog két helyen leírva, minden </w:t>
      </w:r>
      <w:proofErr w:type="spellStart"/>
      <w:r>
        <w:t>max</w:t>
      </w:r>
      <w:proofErr w:type="spellEnd"/>
      <w:r>
        <w:t xml:space="preserve"> egy helyen legyen</w:t>
      </w:r>
      <w:r w:rsidR="006C00D9">
        <w:t>, ha valamit újra fel akarunk használni, írjunk rá függvényt</w:t>
      </w:r>
    </w:p>
    <w:p w14:paraId="77420CB3" w14:textId="69A87A68" w:rsidR="007A240C" w:rsidRDefault="00F80253" w:rsidP="007A240C">
      <w:pPr>
        <w:pStyle w:val="ListParagraph"/>
        <w:numPr>
          <w:ilvl w:val="0"/>
          <w:numId w:val="3"/>
        </w:numPr>
      </w:pPr>
      <w:r>
        <w:t xml:space="preserve">Próbáljunk meg a projekten belül </w:t>
      </w:r>
      <w:r w:rsidR="003330D9">
        <w:t>mappákba szervezni mindent logikusan. Ne kelljen mindent innen onnan összevadászni. Célszerű karaktereként/elemenként egy mappába tenni a scripteket/képeket/hangokat.</w:t>
      </w:r>
      <w:r w:rsidR="002E52AC">
        <w:t xml:space="preserve"> Vagy külön gyűjteni a script</w:t>
      </w:r>
      <w:r w:rsidR="00A61202">
        <w:t>eket/képeket/hangokat.</w:t>
      </w:r>
    </w:p>
    <w:p w14:paraId="7F6CC9C9" w14:textId="452725F8" w:rsidR="009E28B5" w:rsidRPr="005E2687" w:rsidRDefault="009E28B5" w:rsidP="007A240C">
      <w:pPr>
        <w:pStyle w:val="ListParagraph"/>
        <w:numPr>
          <w:ilvl w:val="0"/>
          <w:numId w:val="3"/>
        </w:numPr>
      </w:pPr>
      <w:r>
        <w:t xml:space="preserve">Internetről lehet egy csomó dolgot beszerezni játékokhoz. </w:t>
      </w:r>
      <w:r w:rsidRPr="002C5260">
        <w:rPr>
          <w:color w:val="FF0000"/>
        </w:rPr>
        <w:t>FONTOS, hogy jogvédett tartalmakat ne tegyünk bele</w:t>
      </w:r>
      <w:r>
        <w:t>, illetve NE hasonlítson egy játékhoz se!!!</w:t>
      </w:r>
    </w:p>
    <w:p w14:paraId="0E1233D6" w14:textId="2B74F045" w:rsidR="00633AC4" w:rsidRPr="00633AC4" w:rsidRDefault="4EA4A8F7" w:rsidP="48C95C00">
      <w:pPr>
        <w:pStyle w:val="Heading1"/>
        <w:numPr>
          <w:ilvl w:val="0"/>
          <w:numId w:val="1"/>
        </w:numPr>
      </w:pPr>
      <w:bookmarkStart w:id="16" w:name="_Toc59104418"/>
      <w:r>
        <w:t>Ki mit csináljon?</w:t>
      </w:r>
      <w:bookmarkEnd w:id="16"/>
    </w:p>
    <w:p w14:paraId="114594B9" w14:textId="77777777" w:rsidR="00D2157C" w:rsidRDefault="34849674" w:rsidP="008E6B54">
      <w:pPr>
        <w:pStyle w:val="ListParagraph"/>
        <w:numPr>
          <w:ilvl w:val="0"/>
          <w:numId w:val="3"/>
        </w:numPr>
      </w:pPr>
      <w:r>
        <w:t>Grafika:</w:t>
      </w:r>
    </w:p>
    <w:p w14:paraId="380209E2" w14:textId="71743BDF" w:rsidR="001554D4" w:rsidRPr="001554D4" w:rsidRDefault="5825B1C6" w:rsidP="001554D4">
      <w:pPr>
        <w:pStyle w:val="ListParagraph"/>
        <w:numPr>
          <w:ilvl w:val="1"/>
          <w:numId w:val="3"/>
        </w:numPr>
        <w:rPr>
          <w:rFonts w:asciiTheme="minorHAnsi" w:hAnsiTheme="minorHAnsi" w:cstheme="minorBidi"/>
        </w:rPr>
      </w:pPr>
      <w:r>
        <w:t>Bori</w:t>
      </w:r>
      <w:r w:rsidR="54BF79E9">
        <w:t xml:space="preserve"> </w:t>
      </w:r>
      <w:r w:rsidR="54BF79E9" w:rsidRPr="320760F0">
        <w:rPr>
          <w:rFonts w:ascii="Segoe UI Emoji" w:eastAsia="Segoe UI Emoji" w:hAnsi="Segoe UI Emoji" w:cs="Segoe UI Emoji"/>
        </w:rPr>
        <w:t>🐨</w:t>
      </w:r>
    </w:p>
    <w:p w14:paraId="14B9A472" w14:textId="6F44D769" w:rsidR="6ED7A145" w:rsidRDefault="6ED7A145" w:rsidP="0DF84A47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szCs w:val="24"/>
        </w:rPr>
      </w:pPr>
      <w:proofErr w:type="spellStart"/>
      <w:r w:rsidRPr="0DF84A47">
        <w:rPr>
          <w:rFonts w:asciiTheme="minorHAnsi" w:hAnsiTheme="minorHAnsi" w:cstheme="minorBidi"/>
        </w:rPr>
        <w:t>Pötyi</w:t>
      </w:r>
      <w:proofErr w:type="spellEnd"/>
      <w:r w:rsidRPr="0DF84A47">
        <w:rPr>
          <w:rFonts w:asciiTheme="minorHAnsi" w:hAnsiTheme="minorHAnsi" w:cstheme="minorBidi"/>
        </w:rPr>
        <w:t xml:space="preserve"> </w:t>
      </w:r>
      <w:r w:rsidRPr="0DF84A47">
        <w:rPr>
          <w:rFonts w:asciiTheme="minorHAnsi" w:eastAsia="Segoe UI Emoji" w:hAnsiTheme="minorHAnsi" w:cstheme="minorBidi"/>
        </w:rPr>
        <w:t>🐭</w:t>
      </w:r>
    </w:p>
    <w:p w14:paraId="1329DCD7" w14:textId="0198AEF2" w:rsidR="001554D4" w:rsidRPr="001554D4" w:rsidRDefault="001554D4" w:rsidP="001554D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1554D4">
        <w:rPr>
          <w:rFonts w:cs="Times New Roman"/>
          <w:szCs w:val="24"/>
        </w:rPr>
        <w:t>Zene/Hang/Hangeffektek</w:t>
      </w:r>
      <w:r w:rsidRPr="001554D4">
        <w:rPr>
          <w:rFonts w:eastAsia="Segoe UI Emoji" w:cs="Times New Roman"/>
          <w:szCs w:val="24"/>
        </w:rPr>
        <w:t xml:space="preserve"> keresése/kreálása:</w:t>
      </w:r>
    </w:p>
    <w:p w14:paraId="597C35DB" w14:textId="39AE5EE9" w:rsidR="001554D4" w:rsidRPr="001554D4" w:rsidRDefault="4D3F0184" w:rsidP="001554D4">
      <w:pPr>
        <w:pStyle w:val="ListParagraph"/>
        <w:numPr>
          <w:ilvl w:val="1"/>
          <w:numId w:val="3"/>
        </w:numPr>
        <w:rPr>
          <w:rFonts w:asciiTheme="minorHAnsi" w:hAnsiTheme="minorHAnsi" w:cstheme="minorBidi"/>
        </w:rPr>
      </w:pPr>
      <w:proofErr w:type="spellStart"/>
      <w:r w:rsidRPr="0DF84A47">
        <w:rPr>
          <w:rFonts w:asciiTheme="minorHAnsi" w:hAnsiTheme="minorHAnsi" w:cstheme="minorBidi"/>
        </w:rPr>
        <w:t>Pötyi</w:t>
      </w:r>
      <w:proofErr w:type="spellEnd"/>
      <w:r w:rsidRPr="0DF84A47">
        <w:rPr>
          <w:rFonts w:asciiTheme="minorHAnsi" w:hAnsiTheme="minorHAnsi" w:cstheme="minorBidi"/>
        </w:rPr>
        <w:t xml:space="preserve"> </w:t>
      </w:r>
      <w:r w:rsidRPr="0DF84A47">
        <w:rPr>
          <w:rFonts w:asciiTheme="minorHAnsi" w:eastAsia="Segoe UI Emoji" w:hAnsiTheme="minorHAnsi" w:cstheme="minorBidi"/>
        </w:rPr>
        <w:t>🐭</w:t>
      </w:r>
    </w:p>
    <w:p w14:paraId="0BE00F7B" w14:textId="7606117C" w:rsidR="00615244" w:rsidRDefault="00615244" w:rsidP="008E6B54">
      <w:pPr>
        <w:pStyle w:val="ListParagraph"/>
        <w:numPr>
          <w:ilvl w:val="0"/>
          <w:numId w:val="3"/>
        </w:numPr>
      </w:pPr>
      <w:r>
        <w:t>Játék logikája, feladványok</w:t>
      </w:r>
    </w:p>
    <w:p w14:paraId="24B60F56" w14:textId="6360B6BA" w:rsidR="00696948" w:rsidRDefault="00696948" w:rsidP="00696948">
      <w:pPr>
        <w:pStyle w:val="ListParagraph"/>
        <w:numPr>
          <w:ilvl w:val="1"/>
          <w:numId w:val="3"/>
        </w:numPr>
      </w:pPr>
      <w:r>
        <w:t>Dani</w:t>
      </w:r>
      <w:r w:rsidR="021008F2">
        <w:t xml:space="preserve"> 🦊</w:t>
      </w:r>
    </w:p>
    <w:p w14:paraId="3C03A603" w14:textId="4BED04C0" w:rsidR="00873F99" w:rsidRPr="00FB7D04" w:rsidRDefault="00873F99" w:rsidP="1E9780C5">
      <w:pPr>
        <w:pStyle w:val="ListParagraph"/>
        <w:numPr>
          <w:ilvl w:val="1"/>
          <w:numId w:val="3"/>
        </w:numPr>
      </w:pPr>
      <w:r>
        <w:t>Boti</w:t>
      </w:r>
      <w:r w:rsidRPr="48C95C00">
        <w:rPr>
          <w:rFonts w:ascii="Segoe UI Emoji" w:eastAsia="Segoe UI Emoji" w:hAnsi="Segoe UI Emoji" w:cs="Segoe UI Emoji"/>
        </w:rPr>
        <w:t>🍔</w:t>
      </w:r>
    </w:p>
    <w:p w14:paraId="768B988E" w14:textId="72A343C0" w:rsidR="00EB7EDC" w:rsidRPr="00EB7EDC" w:rsidRDefault="1C3BA925" w:rsidP="00EB7EDC">
      <w:pPr>
        <w:pStyle w:val="ListParagraph"/>
        <w:numPr>
          <w:ilvl w:val="1"/>
          <w:numId w:val="3"/>
        </w:numPr>
        <w:rPr>
          <w:rFonts w:ascii="Segoe UI Emoji" w:eastAsia="Segoe UI Emoji" w:hAnsi="Segoe UI Emoji" w:cs="Segoe UI Emoji"/>
        </w:rPr>
      </w:pPr>
      <w:r w:rsidRPr="48C95C00">
        <w:rPr>
          <w:rFonts w:cstheme="minorBidi"/>
          <w:szCs w:val="24"/>
        </w:rPr>
        <w:t>Anna</w:t>
      </w:r>
      <w:r w:rsidRPr="48C95C00">
        <w:rPr>
          <w:rFonts w:ascii="Segoe UI Emoji" w:eastAsia="Segoe UI Emoji" w:hAnsi="Segoe UI Emoji" w:cs="Segoe UI Emoji"/>
        </w:rPr>
        <w:t>🐰</w:t>
      </w:r>
    </w:p>
    <w:p w14:paraId="377BF640" w14:textId="744991B1" w:rsidR="6590AF53" w:rsidRDefault="6590AF53" w:rsidP="2236E46A">
      <w:pPr>
        <w:pStyle w:val="ListParagraph"/>
        <w:numPr>
          <w:ilvl w:val="1"/>
          <w:numId w:val="3"/>
        </w:numPr>
        <w:rPr>
          <w:rFonts w:asciiTheme="minorHAnsi" w:hAnsiTheme="minorHAnsi" w:cstheme="minorBidi"/>
        </w:rPr>
      </w:pPr>
      <w:r>
        <w:t>Tomi 🦝</w:t>
      </w:r>
    </w:p>
    <w:p w14:paraId="167D1FA3" w14:textId="16EC6879" w:rsidR="008E6B54" w:rsidRDefault="008E6B54" w:rsidP="008E6B54">
      <w:pPr>
        <w:pStyle w:val="ListParagraph"/>
        <w:numPr>
          <w:ilvl w:val="0"/>
          <w:numId w:val="3"/>
        </w:numPr>
      </w:pPr>
      <w:r>
        <w:t>Kódolás vakulásig:</w:t>
      </w:r>
    </w:p>
    <w:p w14:paraId="2AF82A1E" w14:textId="5B1F8451" w:rsidR="00FB7D04" w:rsidRPr="00FB7D04" w:rsidRDefault="008E6B54" w:rsidP="00FB7D04">
      <w:pPr>
        <w:pStyle w:val="ListParagraph"/>
        <w:numPr>
          <w:ilvl w:val="1"/>
          <w:numId w:val="3"/>
        </w:numPr>
      </w:pPr>
      <w:r>
        <w:t>Bot</w:t>
      </w:r>
      <w:r w:rsidR="00D2157C">
        <w:t>i</w:t>
      </w:r>
      <w:r w:rsidR="006E0E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54"/>
          </mc:Choice>
          <mc:Fallback>
            <w:t>🍔</w:t>
          </mc:Fallback>
        </mc:AlternateContent>
      </w:r>
    </w:p>
    <w:p w14:paraId="08A11901" w14:textId="3830F3B8" w:rsidR="0080571A" w:rsidRPr="0080571A" w:rsidRDefault="11EE419A" w:rsidP="2972F8A5">
      <w:pPr>
        <w:pStyle w:val="ListParagraph"/>
        <w:numPr>
          <w:ilvl w:val="1"/>
          <w:numId w:val="3"/>
        </w:numPr>
      </w:pPr>
      <w:r>
        <w:t>Dani 🦊</w:t>
      </w:r>
    </w:p>
    <w:p w14:paraId="656B5F03" w14:textId="30436037" w:rsidR="6B437EDD" w:rsidRDefault="6B437EDD" w:rsidP="1E9780C5">
      <w:pPr>
        <w:pStyle w:val="ListParagraph"/>
        <w:numPr>
          <w:ilvl w:val="1"/>
          <w:numId w:val="3"/>
        </w:numPr>
        <w:rPr>
          <w:rFonts w:asciiTheme="minorHAnsi" w:hAnsiTheme="minorHAnsi" w:cstheme="minorBidi"/>
        </w:rPr>
      </w:pPr>
      <w:r>
        <w:t>P. Ákos</w:t>
      </w:r>
      <w:r w:rsidR="73D8945E">
        <w:t>🦍</w:t>
      </w:r>
    </w:p>
    <w:p w14:paraId="47079CA5" w14:textId="378C260E" w:rsidR="00F36E5B" w:rsidRDefault="00F36E5B" w:rsidP="00F36E5B">
      <w:pPr>
        <w:pStyle w:val="ListParagraph"/>
        <w:numPr>
          <w:ilvl w:val="0"/>
          <w:numId w:val="3"/>
        </w:numPr>
      </w:pPr>
      <w:r>
        <w:t>L</w:t>
      </w:r>
      <w:r w:rsidR="00A43C46">
        <w:t>evel Design:</w:t>
      </w:r>
    </w:p>
    <w:p w14:paraId="2852B837" w14:textId="2FEA4D00" w:rsidR="00D46B95" w:rsidRPr="00D46B95" w:rsidRDefault="00A43C46" w:rsidP="48C95C00">
      <w:pPr>
        <w:pStyle w:val="ListParagraph"/>
        <w:numPr>
          <w:ilvl w:val="1"/>
          <w:numId w:val="3"/>
        </w:numPr>
        <w:rPr>
          <w:rFonts w:asciiTheme="minorHAnsi" w:hAnsiTheme="minorHAnsi" w:cstheme="minorBidi"/>
        </w:rPr>
      </w:pPr>
      <w:r>
        <w:t>Tomi</w:t>
      </w:r>
      <w:r w:rsidR="789935F5">
        <w:t xml:space="preserve"> 🦝</w:t>
      </w:r>
    </w:p>
    <w:p w14:paraId="3E916348" w14:textId="5443332E" w:rsidR="00E33DD5" w:rsidRPr="00E33DD5" w:rsidRDefault="57CDF2E2" w:rsidP="00E33DD5">
      <w:pPr>
        <w:pStyle w:val="ListParagraph"/>
        <w:numPr>
          <w:ilvl w:val="1"/>
          <w:numId w:val="3"/>
        </w:numPr>
      </w:pPr>
      <w:r w:rsidRPr="0DF84A47">
        <w:rPr>
          <w:rFonts w:cstheme="minorBidi"/>
        </w:rPr>
        <w:t>Anna</w:t>
      </w:r>
      <w:r w:rsidR="246F474B" w:rsidRPr="48C95C00">
        <w:rPr>
          <w:rFonts w:ascii="Segoe UI Emoji" w:eastAsia="Segoe UI Emoji" w:hAnsi="Segoe UI Emoji" w:cs="Segoe UI Emoji"/>
        </w:rPr>
        <w:t>🐰</w:t>
      </w:r>
    </w:p>
    <w:p w14:paraId="455D82BD" w14:textId="122AB54A" w:rsidR="36334752" w:rsidRDefault="36334752" w:rsidP="0DF84A47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szCs w:val="24"/>
        </w:rPr>
      </w:pPr>
      <w:proofErr w:type="spellStart"/>
      <w:r w:rsidRPr="0DF84A47">
        <w:rPr>
          <w:rFonts w:asciiTheme="minorHAnsi" w:hAnsiTheme="minorHAnsi" w:cstheme="minorBidi"/>
        </w:rPr>
        <w:t>Pötyi</w:t>
      </w:r>
      <w:proofErr w:type="spellEnd"/>
      <w:r w:rsidRPr="0DF84A47">
        <w:rPr>
          <w:rFonts w:asciiTheme="minorHAnsi" w:hAnsiTheme="minorHAnsi" w:cstheme="minorBidi"/>
        </w:rPr>
        <w:t xml:space="preserve"> </w:t>
      </w:r>
      <w:r w:rsidRPr="0DF84A47">
        <w:rPr>
          <w:rFonts w:asciiTheme="minorHAnsi" w:eastAsia="Segoe UI Emoji" w:hAnsiTheme="minorHAnsi" w:cstheme="minorBidi"/>
        </w:rPr>
        <w:t>🐭</w:t>
      </w:r>
    </w:p>
    <w:p w14:paraId="310F4BD8" w14:textId="6197097F" w:rsidR="00E33DD5" w:rsidRDefault="00E33DD5" w:rsidP="00E33DD5">
      <w:pPr>
        <w:pStyle w:val="ListParagraph"/>
        <w:numPr>
          <w:ilvl w:val="0"/>
          <w:numId w:val="3"/>
        </w:numPr>
      </w:pPr>
      <w:r>
        <w:t>Tesztelés:</w:t>
      </w:r>
    </w:p>
    <w:p w14:paraId="7A544279" w14:textId="500FBC60" w:rsidR="00E33DD5" w:rsidRDefault="00E33DD5" w:rsidP="00E33DD5">
      <w:pPr>
        <w:pStyle w:val="ListParagraph"/>
        <w:numPr>
          <w:ilvl w:val="1"/>
          <w:numId w:val="3"/>
        </w:numPr>
      </w:pPr>
      <w:r>
        <w:t>Feladatok/feladványok tesztelése:</w:t>
      </w:r>
    </w:p>
    <w:p w14:paraId="26B33BE4" w14:textId="2AEE146A" w:rsidR="00E33DD5" w:rsidRPr="00FB7D04" w:rsidRDefault="00E33DD5" w:rsidP="00E33DD5">
      <w:pPr>
        <w:pStyle w:val="ListParagraph"/>
        <w:numPr>
          <w:ilvl w:val="2"/>
          <w:numId w:val="3"/>
        </w:numPr>
      </w:pPr>
      <w:r>
        <w:t>Boti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54"/>
          </mc:Choice>
          <mc:Fallback>
            <w:t>🍔</w:t>
          </mc:Fallback>
        </mc:AlternateContent>
      </w:r>
    </w:p>
    <w:p w14:paraId="06BA9BD3" w14:textId="450D5120" w:rsidR="00E33DD5" w:rsidRDefault="00E33DD5" w:rsidP="00E33DD5">
      <w:pPr>
        <w:pStyle w:val="ListParagraph"/>
        <w:numPr>
          <w:ilvl w:val="2"/>
          <w:numId w:val="3"/>
        </w:numPr>
      </w:pPr>
    </w:p>
    <w:p w14:paraId="3E79C2E1" w14:textId="7CC16A7D" w:rsidR="00E33DD5" w:rsidRDefault="00E33DD5" w:rsidP="00E33DD5">
      <w:pPr>
        <w:pStyle w:val="ListParagraph"/>
        <w:numPr>
          <w:ilvl w:val="1"/>
          <w:numId w:val="3"/>
        </w:numPr>
      </w:pPr>
      <w:r>
        <w:t>Kód tesztelése:</w:t>
      </w:r>
    </w:p>
    <w:p w14:paraId="231F2659" w14:textId="27AC49C4" w:rsidR="00E33DD5" w:rsidRDefault="00CE1572" w:rsidP="00F458A2">
      <w:pPr>
        <w:pStyle w:val="ListParagraph"/>
        <w:numPr>
          <w:ilvl w:val="2"/>
          <w:numId w:val="3"/>
        </w:numPr>
      </w:pPr>
      <w:r>
        <w:t>Boti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54"/>
          </mc:Choice>
          <mc:Fallback>
            <w:t>🍔</w:t>
          </mc:Fallback>
        </mc:AlternateContent>
      </w:r>
    </w:p>
    <w:p w14:paraId="136EDAA1" w14:textId="03EF08A2" w:rsidR="00BD3970" w:rsidRPr="005023FC" w:rsidRDefault="00D46B95" w:rsidP="00696948">
      <w:pPr>
        <w:pStyle w:val="ListParagraph"/>
        <w:numPr>
          <w:ilvl w:val="0"/>
          <w:numId w:val="3"/>
        </w:numPr>
        <w:rPr>
          <w:rFonts w:asciiTheme="minorHAnsi" w:hAnsiTheme="minorHAnsi" w:cstheme="minorBidi"/>
        </w:rPr>
      </w:pPr>
      <w:r>
        <w:t>Megmondom, hogy mi a rossz</w:t>
      </w:r>
      <w:r w:rsidR="005023FC">
        <w:t xml:space="preserve"> és mi hibás</w:t>
      </w:r>
      <w:r w:rsidR="762E620D">
        <w:t xml:space="preserve"> (lényegében csak okoskodok)</w:t>
      </w:r>
    </w:p>
    <w:p w14:paraId="3E8D944C" w14:textId="1C7E66FF" w:rsidR="006D756F" w:rsidRPr="00C81D64" w:rsidRDefault="00BC06A7" w:rsidP="006D756F">
      <w:pPr>
        <w:pStyle w:val="ListParagraph"/>
        <w:numPr>
          <w:ilvl w:val="1"/>
          <w:numId w:val="3"/>
        </w:numPr>
        <w:rPr>
          <w:rFonts w:cs="Times New Roman"/>
          <w:color w:val="FF0000"/>
          <w:szCs w:val="24"/>
        </w:rPr>
      </w:pPr>
      <w:r w:rsidRPr="00BC06A7">
        <w:rPr>
          <w:color w:val="FF0000"/>
        </w:rPr>
        <w:t>M</w:t>
      </w:r>
      <w:r w:rsidR="00142813">
        <w:rPr>
          <w:color w:val="FF0000"/>
        </w:rPr>
        <w:t>INDENKI</w:t>
      </w:r>
      <w:hyperlink r:id="rId8" w:history="1">
        <w:r w:rsidR="00142813" w:rsidRPr="00142813">
          <w:rPr>
            <w:rStyle w:val="Hyperlink"/>
            <w:rFonts w:ascii="Segoe UI Symbol" w:hAnsi="Segoe UI Symbol" w:cs="Segoe UI Symbol"/>
            <w:color w:val="FF0000"/>
            <w:u w:val="none"/>
          </w:rPr>
          <w:t>☭</w:t>
        </w:r>
      </w:hyperlink>
    </w:p>
    <w:sectPr w:rsidR="006D756F" w:rsidRPr="00C8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9719E"/>
    <w:multiLevelType w:val="hybridMultilevel"/>
    <w:tmpl w:val="8A36B91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FB2C656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D88D56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  <w:color w:val="auto"/>
      </w:rPr>
    </w:lvl>
    <w:lvl w:ilvl="4" w:tplc="040E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8F4089"/>
    <w:multiLevelType w:val="hybridMultilevel"/>
    <w:tmpl w:val="EDEAC33C"/>
    <w:lvl w:ilvl="0" w:tplc="720CAEC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DA4479F"/>
    <w:multiLevelType w:val="hybridMultilevel"/>
    <w:tmpl w:val="D0DADDE8"/>
    <w:lvl w:ilvl="0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2D8507B6"/>
    <w:multiLevelType w:val="hybridMultilevel"/>
    <w:tmpl w:val="E032647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0071E"/>
    <w:multiLevelType w:val="hybridMultilevel"/>
    <w:tmpl w:val="89AE4A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412A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502494"/>
    <w:multiLevelType w:val="hybridMultilevel"/>
    <w:tmpl w:val="DA7A10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BF"/>
    <w:rsid w:val="00011D31"/>
    <w:rsid w:val="0001667D"/>
    <w:rsid w:val="000236D7"/>
    <w:rsid w:val="0002592C"/>
    <w:rsid w:val="00025EAB"/>
    <w:rsid w:val="0003037B"/>
    <w:rsid w:val="000405CD"/>
    <w:rsid w:val="00042A18"/>
    <w:rsid w:val="0005168C"/>
    <w:rsid w:val="00073D74"/>
    <w:rsid w:val="00084EDE"/>
    <w:rsid w:val="0008710B"/>
    <w:rsid w:val="000C0E76"/>
    <w:rsid w:val="000C1A9D"/>
    <w:rsid w:val="000C4ECE"/>
    <w:rsid w:val="000D3599"/>
    <w:rsid w:val="000D4DB7"/>
    <w:rsid w:val="000D50BC"/>
    <w:rsid w:val="000E3BCE"/>
    <w:rsid w:val="000F1815"/>
    <w:rsid w:val="00102CFD"/>
    <w:rsid w:val="001043DF"/>
    <w:rsid w:val="00111EEA"/>
    <w:rsid w:val="001172C4"/>
    <w:rsid w:val="00125AED"/>
    <w:rsid w:val="001271A7"/>
    <w:rsid w:val="001334FA"/>
    <w:rsid w:val="0014142F"/>
    <w:rsid w:val="00141C80"/>
    <w:rsid w:val="00142813"/>
    <w:rsid w:val="00147E5B"/>
    <w:rsid w:val="001518C4"/>
    <w:rsid w:val="001519D3"/>
    <w:rsid w:val="00154F16"/>
    <w:rsid w:val="001554D4"/>
    <w:rsid w:val="0015551F"/>
    <w:rsid w:val="0019453E"/>
    <w:rsid w:val="00196B26"/>
    <w:rsid w:val="001972FD"/>
    <w:rsid w:val="001A1CE2"/>
    <w:rsid w:val="001B0623"/>
    <w:rsid w:val="001B0D24"/>
    <w:rsid w:val="001C0584"/>
    <w:rsid w:val="001E5CD9"/>
    <w:rsid w:val="001F1532"/>
    <w:rsid w:val="001F3A3B"/>
    <w:rsid w:val="001F5B73"/>
    <w:rsid w:val="001F6BD3"/>
    <w:rsid w:val="0020053D"/>
    <w:rsid w:val="00200902"/>
    <w:rsid w:val="00202809"/>
    <w:rsid w:val="0020418D"/>
    <w:rsid w:val="00216017"/>
    <w:rsid w:val="0025193C"/>
    <w:rsid w:val="00253C29"/>
    <w:rsid w:val="0025711F"/>
    <w:rsid w:val="00265DC0"/>
    <w:rsid w:val="00270D59"/>
    <w:rsid w:val="0027536D"/>
    <w:rsid w:val="00285BC8"/>
    <w:rsid w:val="00286D16"/>
    <w:rsid w:val="002C1EEF"/>
    <w:rsid w:val="002C5260"/>
    <w:rsid w:val="002C7ABA"/>
    <w:rsid w:val="002E0B12"/>
    <w:rsid w:val="002E0ED6"/>
    <w:rsid w:val="002E2213"/>
    <w:rsid w:val="002E52AC"/>
    <w:rsid w:val="002F25EE"/>
    <w:rsid w:val="003108EC"/>
    <w:rsid w:val="00311788"/>
    <w:rsid w:val="00327B71"/>
    <w:rsid w:val="003330D9"/>
    <w:rsid w:val="00333FC5"/>
    <w:rsid w:val="00334F65"/>
    <w:rsid w:val="0034096C"/>
    <w:rsid w:val="00341960"/>
    <w:rsid w:val="0034518C"/>
    <w:rsid w:val="00345F78"/>
    <w:rsid w:val="003501AE"/>
    <w:rsid w:val="00360731"/>
    <w:rsid w:val="0037175C"/>
    <w:rsid w:val="00390C32"/>
    <w:rsid w:val="00391655"/>
    <w:rsid w:val="003A02D1"/>
    <w:rsid w:val="003B1387"/>
    <w:rsid w:val="003B44E7"/>
    <w:rsid w:val="003B60B3"/>
    <w:rsid w:val="003B7A69"/>
    <w:rsid w:val="003C0535"/>
    <w:rsid w:val="003C55C4"/>
    <w:rsid w:val="003C8B17"/>
    <w:rsid w:val="003E3F52"/>
    <w:rsid w:val="003F1A5B"/>
    <w:rsid w:val="003F31FE"/>
    <w:rsid w:val="00402426"/>
    <w:rsid w:val="00410E47"/>
    <w:rsid w:val="004135EF"/>
    <w:rsid w:val="00425718"/>
    <w:rsid w:val="00431D84"/>
    <w:rsid w:val="00440876"/>
    <w:rsid w:val="00444835"/>
    <w:rsid w:val="00444D16"/>
    <w:rsid w:val="004635AE"/>
    <w:rsid w:val="00463949"/>
    <w:rsid w:val="00470B41"/>
    <w:rsid w:val="00471B56"/>
    <w:rsid w:val="00473FA7"/>
    <w:rsid w:val="00485ABF"/>
    <w:rsid w:val="004A081B"/>
    <w:rsid w:val="004A36D7"/>
    <w:rsid w:val="004A3BE7"/>
    <w:rsid w:val="004C57CF"/>
    <w:rsid w:val="004C7BA8"/>
    <w:rsid w:val="004F4B73"/>
    <w:rsid w:val="005023FC"/>
    <w:rsid w:val="00506C8B"/>
    <w:rsid w:val="00512815"/>
    <w:rsid w:val="00515952"/>
    <w:rsid w:val="00521BFC"/>
    <w:rsid w:val="0052631F"/>
    <w:rsid w:val="005523FA"/>
    <w:rsid w:val="00563E0E"/>
    <w:rsid w:val="005707BC"/>
    <w:rsid w:val="0059618F"/>
    <w:rsid w:val="005B0E34"/>
    <w:rsid w:val="005B46AC"/>
    <w:rsid w:val="005D19A8"/>
    <w:rsid w:val="005D2254"/>
    <w:rsid w:val="005D6820"/>
    <w:rsid w:val="005D79D9"/>
    <w:rsid w:val="005E2687"/>
    <w:rsid w:val="0060198C"/>
    <w:rsid w:val="006035B5"/>
    <w:rsid w:val="00603960"/>
    <w:rsid w:val="00604B8A"/>
    <w:rsid w:val="0061125E"/>
    <w:rsid w:val="00612978"/>
    <w:rsid w:val="00614771"/>
    <w:rsid w:val="00614862"/>
    <w:rsid w:val="00615244"/>
    <w:rsid w:val="00617146"/>
    <w:rsid w:val="00630B75"/>
    <w:rsid w:val="00633600"/>
    <w:rsid w:val="00633AC4"/>
    <w:rsid w:val="00644ABD"/>
    <w:rsid w:val="00653EBF"/>
    <w:rsid w:val="00682348"/>
    <w:rsid w:val="0068454F"/>
    <w:rsid w:val="00696948"/>
    <w:rsid w:val="006A46E0"/>
    <w:rsid w:val="006B0359"/>
    <w:rsid w:val="006C00D9"/>
    <w:rsid w:val="006C5E86"/>
    <w:rsid w:val="006D1635"/>
    <w:rsid w:val="006D1DE7"/>
    <w:rsid w:val="006D756F"/>
    <w:rsid w:val="006E08CF"/>
    <w:rsid w:val="006E0E96"/>
    <w:rsid w:val="006F3D2F"/>
    <w:rsid w:val="006F6A86"/>
    <w:rsid w:val="007074E5"/>
    <w:rsid w:val="00707D8E"/>
    <w:rsid w:val="00730D59"/>
    <w:rsid w:val="00742053"/>
    <w:rsid w:val="0075254F"/>
    <w:rsid w:val="00752F25"/>
    <w:rsid w:val="0076413D"/>
    <w:rsid w:val="007659BE"/>
    <w:rsid w:val="00766983"/>
    <w:rsid w:val="007733CE"/>
    <w:rsid w:val="0077667B"/>
    <w:rsid w:val="00797F02"/>
    <w:rsid w:val="007A240C"/>
    <w:rsid w:val="007C5A0D"/>
    <w:rsid w:val="007E03DA"/>
    <w:rsid w:val="007E1C7B"/>
    <w:rsid w:val="00804B44"/>
    <w:rsid w:val="0080571A"/>
    <w:rsid w:val="0080580E"/>
    <w:rsid w:val="00816D72"/>
    <w:rsid w:val="0082002F"/>
    <w:rsid w:val="008243D0"/>
    <w:rsid w:val="0083061C"/>
    <w:rsid w:val="00831A90"/>
    <w:rsid w:val="00833DD5"/>
    <w:rsid w:val="008379DB"/>
    <w:rsid w:val="00840186"/>
    <w:rsid w:val="00852EFF"/>
    <w:rsid w:val="00863D63"/>
    <w:rsid w:val="00873F99"/>
    <w:rsid w:val="00875487"/>
    <w:rsid w:val="008A05AB"/>
    <w:rsid w:val="008A0E76"/>
    <w:rsid w:val="008A42FB"/>
    <w:rsid w:val="008A74F9"/>
    <w:rsid w:val="008B0439"/>
    <w:rsid w:val="008C1ADD"/>
    <w:rsid w:val="008C59AC"/>
    <w:rsid w:val="008D483F"/>
    <w:rsid w:val="008E1087"/>
    <w:rsid w:val="008E58F0"/>
    <w:rsid w:val="008E67B4"/>
    <w:rsid w:val="008E6B54"/>
    <w:rsid w:val="008E724F"/>
    <w:rsid w:val="008F5989"/>
    <w:rsid w:val="008F7D97"/>
    <w:rsid w:val="00900B62"/>
    <w:rsid w:val="009058E8"/>
    <w:rsid w:val="00914C1D"/>
    <w:rsid w:val="00921572"/>
    <w:rsid w:val="00921F3F"/>
    <w:rsid w:val="0094573F"/>
    <w:rsid w:val="00960073"/>
    <w:rsid w:val="009604AD"/>
    <w:rsid w:val="00962514"/>
    <w:rsid w:val="009630C1"/>
    <w:rsid w:val="00963B49"/>
    <w:rsid w:val="00972859"/>
    <w:rsid w:val="00973517"/>
    <w:rsid w:val="00980BD6"/>
    <w:rsid w:val="00984BC4"/>
    <w:rsid w:val="009A0B38"/>
    <w:rsid w:val="009C4210"/>
    <w:rsid w:val="009C5840"/>
    <w:rsid w:val="009C72EE"/>
    <w:rsid w:val="009D146E"/>
    <w:rsid w:val="009D48CD"/>
    <w:rsid w:val="009E28B5"/>
    <w:rsid w:val="009F13C2"/>
    <w:rsid w:val="00A0153E"/>
    <w:rsid w:val="00A06788"/>
    <w:rsid w:val="00A140FA"/>
    <w:rsid w:val="00A23574"/>
    <w:rsid w:val="00A32D6D"/>
    <w:rsid w:val="00A33FE5"/>
    <w:rsid w:val="00A43C46"/>
    <w:rsid w:val="00A61202"/>
    <w:rsid w:val="00A62B25"/>
    <w:rsid w:val="00A63886"/>
    <w:rsid w:val="00A67792"/>
    <w:rsid w:val="00A73779"/>
    <w:rsid w:val="00A7538C"/>
    <w:rsid w:val="00A94DAC"/>
    <w:rsid w:val="00A950DB"/>
    <w:rsid w:val="00AA0E38"/>
    <w:rsid w:val="00AB7041"/>
    <w:rsid w:val="00AC1D56"/>
    <w:rsid w:val="00AD10D8"/>
    <w:rsid w:val="00AD2653"/>
    <w:rsid w:val="00AE0FAB"/>
    <w:rsid w:val="00AE6AC8"/>
    <w:rsid w:val="00B023E6"/>
    <w:rsid w:val="00B06A71"/>
    <w:rsid w:val="00B15A1C"/>
    <w:rsid w:val="00B22DA1"/>
    <w:rsid w:val="00B24D23"/>
    <w:rsid w:val="00B27972"/>
    <w:rsid w:val="00B35A95"/>
    <w:rsid w:val="00B57557"/>
    <w:rsid w:val="00B6385A"/>
    <w:rsid w:val="00B84F7A"/>
    <w:rsid w:val="00BC06A7"/>
    <w:rsid w:val="00BC2AFA"/>
    <w:rsid w:val="00BD0760"/>
    <w:rsid w:val="00BD3290"/>
    <w:rsid w:val="00BD3970"/>
    <w:rsid w:val="00BD5AC6"/>
    <w:rsid w:val="00BE01F2"/>
    <w:rsid w:val="00BE286F"/>
    <w:rsid w:val="00BF2977"/>
    <w:rsid w:val="00C10C58"/>
    <w:rsid w:val="00C1696E"/>
    <w:rsid w:val="00C27A87"/>
    <w:rsid w:val="00C36F08"/>
    <w:rsid w:val="00C431A5"/>
    <w:rsid w:val="00C46480"/>
    <w:rsid w:val="00C7106F"/>
    <w:rsid w:val="00C71E61"/>
    <w:rsid w:val="00C75930"/>
    <w:rsid w:val="00C76810"/>
    <w:rsid w:val="00C81D64"/>
    <w:rsid w:val="00C85DEB"/>
    <w:rsid w:val="00C87CAF"/>
    <w:rsid w:val="00CB1CAA"/>
    <w:rsid w:val="00CC5FBE"/>
    <w:rsid w:val="00CC7220"/>
    <w:rsid w:val="00CD11B3"/>
    <w:rsid w:val="00CD5131"/>
    <w:rsid w:val="00CE1572"/>
    <w:rsid w:val="00D2157C"/>
    <w:rsid w:val="00D330EE"/>
    <w:rsid w:val="00D448AF"/>
    <w:rsid w:val="00D46B95"/>
    <w:rsid w:val="00D70C05"/>
    <w:rsid w:val="00D71BE3"/>
    <w:rsid w:val="00D72E15"/>
    <w:rsid w:val="00D8772F"/>
    <w:rsid w:val="00D92D84"/>
    <w:rsid w:val="00D93010"/>
    <w:rsid w:val="00DA6B87"/>
    <w:rsid w:val="00DB26CE"/>
    <w:rsid w:val="00DC1ACC"/>
    <w:rsid w:val="00DC3B10"/>
    <w:rsid w:val="00DD36D6"/>
    <w:rsid w:val="00DD55BD"/>
    <w:rsid w:val="00DE3237"/>
    <w:rsid w:val="00DE42D3"/>
    <w:rsid w:val="00DF0766"/>
    <w:rsid w:val="00E23172"/>
    <w:rsid w:val="00E23FDB"/>
    <w:rsid w:val="00E271BE"/>
    <w:rsid w:val="00E33DD5"/>
    <w:rsid w:val="00E3736A"/>
    <w:rsid w:val="00E42231"/>
    <w:rsid w:val="00E42382"/>
    <w:rsid w:val="00E518A7"/>
    <w:rsid w:val="00E6523A"/>
    <w:rsid w:val="00E66473"/>
    <w:rsid w:val="00E70C89"/>
    <w:rsid w:val="00E87ADA"/>
    <w:rsid w:val="00E9340E"/>
    <w:rsid w:val="00EA4D4C"/>
    <w:rsid w:val="00EB7EDC"/>
    <w:rsid w:val="00EC0E56"/>
    <w:rsid w:val="00EC3129"/>
    <w:rsid w:val="00ED08B4"/>
    <w:rsid w:val="00ED52BF"/>
    <w:rsid w:val="00ED55D0"/>
    <w:rsid w:val="00EE3052"/>
    <w:rsid w:val="00EE50EB"/>
    <w:rsid w:val="00EE5DBF"/>
    <w:rsid w:val="00EE7570"/>
    <w:rsid w:val="00EF53C7"/>
    <w:rsid w:val="00F022EE"/>
    <w:rsid w:val="00F0494C"/>
    <w:rsid w:val="00F15CDD"/>
    <w:rsid w:val="00F17D2A"/>
    <w:rsid w:val="00F23694"/>
    <w:rsid w:val="00F313CA"/>
    <w:rsid w:val="00F36E5B"/>
    <w:rsid w:val="00F458A2"/>
    <w:rsid w:val="00F554BA"/>
    <w:rsid w:val="00F723B7"/>
    <w:rsid w:val="00F80253"/>
    <w:rsid w:val="00F818F6"/>
    <w:rsid w:val="00F8778B"/>
    <w:rsid w:val="00F87F2E"/>
    <w:rsid w:val="00F93845"/>
    <w:rsid w:val="00FA7FA5"/>
    <w:rsid w:val="00FB0251"/>
    <w:rsid w:val="00FB7D04"/>
    <w:rsid w:val="00FC6B3C"/>
    <w:rsid w:val="00FD1691"/>
    <w:rsid w:val="00FD312A"/>
    <w:rsid w:val="00FD4C5F"/>
    <w:rsid w:val="00FE03DE"/>
    <w:rsid w:val="00FE05FF"/>
    <w:rsid w:val="00FE07D9"/>
    <w:rsid w:val="01009383"/>
    <w:rsid w:val="01781218"/>
    <w:rsid w:val="0178DF6A"/>
    <w:rsid w:val="019AEC6D"/>
    <w:rsid w:val="01A06D9F"/>
    <w:rsid w:val="01CD6B82"/>
    <w:rsid w:val="01EEDA2B"/>
    <w:rsid w:val="021008F2"/>
    <w:rsid w:val="037B2E21"/>
    <w:rsid w:val="040000B9"/>
    <w:rsid w:val="06ACFE97"/>
    <w:rsid w:val="07C6CB94"/>
    <w:rsid w:val="085D9E2B"/>
    <w:rsid w:val="087435D7"/>
    <w:rsid w:val="09717F47"/>
    <w:rsid w:val="0A06AA05"/>
    <w:rsid w:val="0A314A0C"/>
    <w:rsid w:val="0A6EE11E"/>
    <w:rsid w:val="0A7718C6"/>
    <w:rsid w:val="0B08EDD7"/>
    <w:rsid w:val="0B231A0D"/>
    <w:rsid w:val="0B9DC2F0"/>
    <w:rsid w:val="0C1C8B63"/>
    <w:rsid w:val="0CB5C93C"/>
    <w:rsid w:val="0D648872"/>
    <w:rsid w:val="0D94360A"/>
    <w:rsid w:val="0DF84A47"/>
    <w:rsid w:val="0E1AE613"/>
    <w:rsid w:val="0E2568BE"/>
    <w:rsid w:val="0E3C503C"/>
    <w:rsid w:val="0F8AD3DA"/>
    <w:rsid w:val="0FAF38FE"/>
    <w:rsid w:val="10924EA4"/>
    <w:rsid w:val="11EE419A"/>
    <w:rsid w:val="13EB513E"/>
    <w:rsid w:val="14615A49"/>
    <w:rsid w:val="14830AC4"/>
    <w:rsid w:val="14DF957E"/>
    <w:rsid w:val="151AD97A"/>
    <w:rsid w:val="15555731"/>
    <w:rsid w:val="155CA93B"/>
    <w:rsid w:val="157FE932"/>
    <w:rsid w:val="17352CDF"/>
    <w:rsid w:val="1756CB8C"/>
    <w:rsid w:val="18EAF578"/>
    <w:rsid w:val="194DFBE8"/>
    <w:rsid w:val="195D4493"/>
    <w:rsid w:val="19A26342"/>
    <w:rsid w:val="1B46EA77"/>
    <w:rsid w:val="1BEE2E97"/>
    <w:rsid w:val="1C279F1E"/>
    <w:rsid w:val="1C3BA925"/>
    <w:rsid w:val="1C96A0AC"/>
    <w:rsid w:val="1CECAB34"/>
    <w:rsid w:val="1DA3DAB3"/>
    <w:rsid w:val="1DFD8700"/>
    <w:rsid w:val="1E32710D"/>
    <w:rsid w:val="1E9780C5"/>
    <w:rsid w:val="1ECF772B"/>
    <w:rsid w:val="1F358677"/>
    <w:rsid w:val="202653B3"/>
    <w:rsid w:val="20AFF635"/>
    <w:rsid w:val="216A11CF"/>
    <w:rsid w:val="221FB41E"/>
    <w:rsid w:val="2236E46A"/>
    <w:rsid w:val="22618A65"/>
    <w:rsid w:val="23078BF2"/>
    <w:rsid w:val="2341262C"/>
    <w:rsid w:val="246F474B"/>
    <w:rsid w:val="25638623"/>
    <w:rsid w:val="25E14039"/>
    <w:rsid w:val="26135693"/>
    <w:rsid w:val="26814AF1"/>
    <w:rsid w:val="26863BEB"/>
    <w:rsid w:val="271095A4"/>
    <w:rsid w:val="2740358B"/>
    <w:rsid w:val="27AF26F4"/>
    <w:rsid w:val="27B9F9AA"/>
    <w:rsid w:val="283E3CEE"/>
    <w:rsid w:val="294B57F8"/>
    <w:rsid w:val="294BD57C"/>
    <w:rsid w:val="296870AE"/>
    <w:rsid w:val="2972F8A5"/>
    <w:rsid w:val="2AB4CE02"/>
    <w:rsid w:val="2ADE0CDE"/>
    <w:rsid w:val="2B76245C"/>
    <w:rsid w:val="2BE2AA05"/>
    <w:rsid w:val="2C0D0FC2"/>
    <w:rsid w:val="2C276891"/>
    <w:rsid w:val="2F80EA12"/>
    <w:rsid w:val="30162D16"/>
    <w:rsid w:val="302ED1D9"/>
    <w:rsid w:val="30B67BCB"/>
    <w:rsid w:val="31351887"/>
    <w:rsid w:val="315542CD"/>
    <w:rsid w:val="320760F0"/>
    <w:rsid w:val="3261F36C"/>
    <w:rsid w:val="3270645C"/>
    <w:rsid w:val="33A33151"/>
    <w:rsid w:val="3411EC82"/>
    <w:rsid w:val="3427CCF2"/>
    <w:rsid w:val="34849674"/>
    <w:rsid w:val="35C39D53"/>
    <w:rsid w:val="36334752"/>
    <w:rsid w:val="377F7B7C"/>
    <w:rsid w:val="37EB0898"/>
    <w:rsid w:val="380F79F0"/>
    <w:rsid w:val="38F3F915"/>
    <w:rsid w:val="395C4456"/>
    <w:rsid w:val="39F72064"/>
    <w:rsid w:val="3B2AB064"/>
    <w:rsid w:val="3B5A3C7F"/>
    <w:rsid w:val="3B830985"/>
    <w:rsid w:val="3BAE7607"/>
    <w:rsid w:val="3CCBF4BB"/>
    <w:rsid w:val="3D616D81"/>
    <w:rsid w:val="3FC673D6"/>
    <w:rsid w:val="40B9A6FE"/>
    <w:rsid w:val="40C5AF29"/>
    <w:rsid w:val="40D2A29E"/>
    <w:rsid w:val="41240A34"/>
    <w:rsid w:val="418E0831"/>
    <w:rsid w:val="4225770D"/>
    <w:rsid w:val="425802AA"/>
    <w:rsid w:val="42D0C5E3"/>
    <w:rsid w:val="438F043A"/>
    <w:rsid w:val="442E2A54"/>
    <w:rsid w:val="4468B897"/>
    <w:rsid w:val="446C0D5E"/>
    <w:rsid w:val="4708626A"/>
    <w:rsid w:val="4710F470"/>
    <w:rsid w:val="476AD23E"/>
    <w:rsid w:val="47AA8479"/>
    <w:rsid w:val="48308632"/>
    <w:rsid w:val="4874682A"/>
    <w:rsid w:val="48C95C00"/>
    <w:rsid w:val="49827B13"/>
    <w:rsid w:val="4AADCDBC"/>
    <w:rsid w:val="4AB891A7"/>
    <w:rsid w:val="4BFE94E9"/>
    <w:rsid w:val="4C00217F"/>
    <w:rsid w:val="4C1C0BC0"/>
    <w:rsid w:val="4C499E1D"/>
    <w:rsid w:val="4D0EC8D5"/>
    <w:rsid w:val="4D3F0184"/>
    <w:rsid w:val="4DC55D44"/>
    <w:rsid w:val="4E9F4A37"/>
    <w:rsid w:val="4EA4A8F7"/>
    <w:rsid w:val="4F35B827"/>
    <w:rsid w:val="4F3BB674"/>
    <w:rsid w:val="4FFE823B"/>
    <w:rsid w:val="51623F94"/>
    <w:rsid w:val="546370FC"/>
    <w:rsid w:val="54BF79E9"/>
    <w:rsid w:val="550C5430"/>
    <w:rsid w:val="551A4683"/>
    <w:rsid w:val="55FA520C"/>
    <w:rsid w:val="563AA8EE"/>
    <w:rsid w:val="57BF0FC2"/>
    <w:rsid w:val="57CDF2E2"/>
    <w:rsid w:val="57F14284"/>
    <w:rsid w:val="5825B1C6"/>
    <w:rsid w:val="58621D3E"/>
    <w:rsid w:val="58898FD5"/>
    <w:rsid w:val="58CD6367"/>
    <w:rsid w:val="597BF107"/>
    <w:rsid w:val="5984F389"/>
    <w:rsid w:val="5B7EB8BC"/>
    <w:rsid w:val="5C174929"/>
    <w:rsid w:val="5CB5710E"/>
    <w:rsid w:val="5CBC16C7"/>
    <w:rsid w:val="5D1FFCB1"/>
    <w:rsid w:val="5E78759D"/>
    <w:rsid w:val="5EE69A63"/>
    <w:rsid w:val="5F761AF0"/>
    <w:rsid w:val="5FB0C23D"/>
    <w:rsid w:val="604A3C1A"/>
    <w:rsid w:val="609DF7E2"/>
    <w:rsid w:val="60D76D9A"/>
    <w:rsid w:val="6111EB51"/>
    <w:rsid w:val="622756A0"/>
    <w:rsid w:val="62490300"/>
    <w:rsid w:val="62733DFB"/>
    <w:rsid w:val="628B587E"/>
    <w:rsid w:val="64197592"/>
    <w:rsid w:val="6478FC2D"/>
    <w:rsid w:val="6537CDDA"/>
    <w:rsid w:val="653C531E"/>
    <w:rsid w:val="6590AF53"/>
    <w:rsid w:val="65A32408"/>
    <w:rsid w:val="65B57CC2"/>
    <w:rsid w:val="66E13EC3"/>
    <w:rsid w:val="66E1C142"/>
    <w:rsid w:val="67104CEF"/>
    <w:rsid w:val="673EF469"/>
    <w:rsid w:val="6785FF81"/>
    <w:rsid w:val="69DE61CE"/>
    <w:rsid w:val="6A89C99A"/>
    <w:rsid w:val="6B437EDD"/>
    <w:rsid w:val="6B56D04E"/>
    <w:rsid w:val="6DBE74A5"/>
    <w:rsid w:val="6E0F4594"/>
    <w:rsid w:val="6E68D89B"/>
    <w:rsid w:val="6E9192EA"/>
    <w:rsid w:val="6ED7A145"/>
    <w:rsid w:val="6F4844E5"/>
    <w:rsid w:val="6FADB540"/>
    <w:rsid w:val="7002397B"/>
    <w:rsid w:val="70E41546"/>
    <w:rsid w:val="733CEFAB"/>
    <w:rsid w:val="7343DD74"/>
    <w:rsid w:val="7359E4C1"/>
    <w:rsid w:val="73D8945E"/>
    <w:rsid w:val="743DC30B"/>
    <w:rsid w:val="74BD9707"/>
    <w:rsid w:val="74CE51DE"/>
    <w:rsid w:val="75505331"/>
    <w:rsid w:val="7574F182"/>
    <w:rsid w:val="762E620D"/>
    <w:rsid w:val="76C4FDD5"/>
    <w:rsid w:val="7759D335"/>
    <w:rsid w:val="789935F5"/>
    <w:rsid w:val="78F60459"/>
    <w:rsid w:val="795AB5DF"/>
    <w:rsid w:val="7ADFF65E"/>
    <w:rsid w:val="7BB89C8A"/>
    <w:rsid w:val="7BE58579"/>
    <w:rsid w:val="7C2824AF"/>
    <w:rsid w:val="7C85B71B"/>
    <w:rsid w:val="7D60008C"/>
    <w:rsid w:val="7D6AB45A"/>
    <w:rsid w:val="7DE75F41"/>
    <w:rsid w:val="7E25DA8D"/>
    <w:rsid w:val="7E78AAC9"/>
    <w:rsid w:val="7F09CCBB"/>
    <w:rsid w:val="7F45A0F5"/>
    <w:rsid w:val="7FDA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151F"/>
  <w15:chartTrackingRefBased/>
  <w15:docId w15:val="{EE2066BE-ECD2-4F25-9575-0B443B6B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9AC"/>
    <w:pPr>
      <w:spacing w:before="120" w:after="240"/>
      <w:ind w:firstLine="567"/>
      <w:jc w:val="both"/>
    </w:pPr>
    <w:rPr>
      <w:rFonts w:ascii="Times New Roman" w:hAnsi="Times New Roman" w:cstheme="minorHAnsi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9AC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small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9AC"/>
    <w:pPr>
      <w:keepNext/>
      <w:keepLines/>
      <w:spacing w:after="120"/>
      <w:ind w:firstLine="0"/>
      <w:jc w:val="left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D24"/>
    <w:pPr>
      <w:keepNext/>
      <w:keepLines/>
      <w:spacing w:before="40" w:after="120"/>
      <w:ind w:firstLine="0"/>
      <w:jc w:val="left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9AC"/>
    <w:pPr>
      <w:spacing w:after="0" w:line="240" w:lineRule="auto"/>
      <w:ind w:firstLine="567"/>
      <w:jc w:val="both"/>
    </w:pPr>
    <w:rPr>
      <w:rFonts w:ascii="Times New Roman" w:hAnsi="Times New Roman" w:cstheme="min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59AC"/>
    <w:rPr>
      <w:rFonts w:ascii="Times New Roman" w:eastAsiaTheme="majorEastAsia" w:hAnsi="Times New Roman" w:cstheme="majorBidi"/>
      <w:small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9AC"/>
    <w:rPr>
      <w:rFonts w:ascii="Times New Roman" w:eastAsiaTheme="majorEastAsia" w:hAnsi="Times New Roman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59AC"/>
    <w:pPr>
      <w:spacing w:after="360" w:line="240" w:lineRule="auto"/>
      <w:ind w:firstLine="0"/>
      <w:contextualSpacing/>
      <w:jc w:val="center"/>
    </w:pPr>
    <w:rPr>
      <w:rFonts w:eastAsiaTheme="majorEastAsia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9AC"/>
    <w:rPr>
      <w:rFonts w:ascii="Times New Roman" w:eastAsiaTheme="majorEastAsia" w:hAnsi="Times New Roman" w:cstheme="majorBidi"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19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0D24"/>
    <w:rPr>
      <w:rFonts w:ascii="Times New Roman" w:eastAsiaTheme="majorEastAsia" w:hAnsi="Times New Roman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73D74"/>
    <w:pPr>
      <w:spacing w:before="240" w:after="0"/>
      <w:outlineLvl w:val="9"/>
    </w:pPr>
    <w:rPr>
      <w:rFonts w:asciiTheme="majorHAnsi" w:hAnsiTheme="majorHAnsi"/>
      <w:smallCaps w:val="0"/>
      <w:color w:val="2F5496" w:themeColor="accent1" w:themeShade="BF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073D74"/>
    <w:pPr>
      <w:tabs>
        <w:tab w:val="left" w:pos="1100"/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73D7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D7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73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9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3D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02809"/>
    <w:pPr>
      <w:spacing w:after="0" w:line="240" w:lineRule="auto"/>
    </w:pPr>
    <w:rPr>
      <w:rFonts w:ascii="Times New Roman" w:hAnsi="Times New Roman" w:cstheme="minorHAnsi"/>
      <w:sz w:val="24"/>
      <w:lang w:val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80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809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0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ojiall.com/hu/emoji/%E2%98%AD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CGleQZVgdN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tondProhaszka/AndroidProjec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FCD386-A6CA-4E55-A2B3-5BCC344FD543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06CAD-F082-400A-9BCB-5D88EBE6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1076</Words>
  <Characters>6139</Characters>
  <Application>Microsoft Office Word</Application>
  <DocSecurity>4</DocSecurity>
  <Lines>51</Lines>
  <Paragraphs>14</Paragraphs>
  <ScaleCrop>false</ScaleCrop>
  <Company/>
  <LinksUpToDate>false</LinksUpToDate>
  <CharactersWithSpaces>7201</CharactersWithSpaces>
  <SharedDoc>false</SharedDoc>
  <HLinks>
    <vt:vector size="108" baseType="variant">
      <vt:variant>
        <vt:i4>3801148</vt:i4>
      </vt:variant>
      <vt:variant>
        <vt:i4>96</vt:i4>
      </vt:variant>
      <vt:variant>
        <vt:i4>0</vt:i4>
      </vt:variant>
      <vt:variant>
        <vt:i4>5</vt:i4>
      </vt:variant>
      <vt:variant>
        <vt:lpwstr>https://www.emojiall.com/hu/emoji/%E2%98%AD</vt:lpwstr>
      </vt:variant>
      <vt:variant>
        <vt:lpwstr/>
      </vt:variant>
      <vt:variant>
        <vt:i4>1638405</vt:i4>
      </vt:variant>
      <vt:variant>
        <vt:i4>93</vt:i4>
      </vt:variant>
      <vt:variant>
        <vt:i4>0</vt:i4>
      </vt:variant>
      <vt:variant>
        <vt:i4>5</vt:i4>
      </vt:variant>
      <vt:variant>
        <vt:lpwstr>https://youtu.be/CGleQZVgdN4</vt:lpwstr>
      </vt:variant>
      <vt:variant>
        <vt:lpwstr/>
      </vt:variant>
      <vt:variant>
        <vt:i4>5767188</vt:i4>
      </vt:variant>
      <vt:variant>
        <vt:i4>90</vt:i4>
      </vt:variant>
      <vt:variant>
        <vt:i4>0</vt:i4>
      </vt:variant>
      <vt:variant>
        <vt:i4>5</vt:i4>
      </vt:variant>
      <vt:variant>
        <vt:lpwstr>https://youtu.be/qpXxcvS-g3g</vt:lpwstr>
      </vt:variant>
      <vt:variant>
        <vt:lpwstr/>
      </vt:variant>
      <vt:variant>
        <vt:i4>5439517</vt:i4>
      </vt:variant>
      <vt:variant>
        <vt:i4>87</vt:i4>
      </vt:variant>
      <vt:variant>
        <vt:i4>0</vt:i4>
      </vt:variant>
      <vt:variant>
        <vt:i4>5</vt:i4>
      </vt:variant>
      <vt:variant>
        <vt:lpwstr>https://github.com/BotondProhaszka/AndroidProject.git</vt:lpwstr>
      </vt:variant>
      <vt:variant>
        <vt:lpwstr/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_Toc59104418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_Toc59104417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_Toc59104416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_Toc59104415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_Toc59104414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_Toc59104413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_Toc59104412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_Toc59104411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_Toc59104410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_Toc59104409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_Toc59104408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_Toc59104407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_Toc59104406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_Toc59104405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Antal</dc:creator>
  <cp:keywords/>
  <dc:description/>
  <cp:lastModifiedBy>Botond Bendegúz</cp:lastModifiedBy>
  <cp:revision>293</cp:revision>
  <dcterms:created xsi:type="dcterms:W3CDTF">2020-12-07T17:05:00Z</dcterms:created>
  <dcterms:modified xsi:type="dcterms:W3CDTF">2021-01-17T03:12:00Z</dcterms:modified>
</cp:coreProperties>
</file>